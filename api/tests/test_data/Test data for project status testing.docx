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51C8E" w14:textId="5A0CEFA2" w:rsidR="007F0FA8" w:rsidRDefault="00F050C1" w:rsidP="00F050C1">
      <w:pPr>
        <w:pStyle w:val="Heading1"/>
      </w:pPr>
      <w:r>
        <w:t>Test data for project status testing</w:t>
      </w:r>
    </w:p>
    <w:p w14:paraId="3D51EDD9" w14:textId="0B1E6910" w:rsidR="00F050C1" w:rsidRDefault="00F050C1" w:rsidP="00F050C1"/>
    <w:p w14:paraId="28B14C60" w14:textId="22F402F5" w:rsidR="00F050C1" w:rsidRDefault="00F050C1" w:rsidP="00F050C1">
      <w:pPr>
        <w:pStyle w:val="Heading2"/>
      </w:pPr>
      <w:r>
        <w:t>User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050C1" w14:paraId="477A5BFE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6C17157F" w14:textId="436FC84C" w:rsidR="00F050C1" w:rsidRDefault="00F050C1" w:rsidP="00F050C1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CA0A4C5" w14:textId="3263E4B3" w:rsidR="00F050C1" w:rsidRDefault="00F050C1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9DDE851" w14:textId="3D497FBE" w:rsidR="00F050C1" w:rsidRDefault="00F050C1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1264197" w14:textId="47B67843" w:rsidR="00F050C1" w:rsidRDefault="00F050C1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13AF39B7" w14:textId="3E306CD2" w:rsidR="00F050C1" w:rsidRDefault="00F050C1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4445DE9F" w14:textId="62CB7CE5" w:rsidR="00F050C1" w:rsidRDefault="00F050C1" w:rsidP="00F050C1">
            <w:r>
              <w:t>E</w:t>
            </w:r>
          </w:p>
        </w:tc>
      </w:tr>
      <w:tr w:rsidR="00F050C1" w14:paraId="44A13680" w14:textId="77777777" w:rsidTr="00F050C1">
        <w:tc>
          <w:tcPr>
            <w:tcW w:w="1501" w:type="dxa"/>
          </w:tcPr>
          <w:p w14:paraId="3C27FE22" w14:textId="2EE9A8CD" w:rsidR="00F050C1" w:rsidRDefault="00F050C1" w:rsidP="00F050C1">
            <w:r>
              <w:t>Testers</w:t>
            </w:r>
          </w:p>
        </w:tc>
        <w:tc>
          <w:tcPr>
            <w:tcW w:w="1501" w:type="dxa"/>
            <w:shd w:val="clear" w:color="auto" w:fill="FF0000"/>
          </w:tcPr>
          <w:p w14:paraId="654D368A" w14:textId="358977C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E324451" w14:textId="3CD82B4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973BEC0" w14:textId="6AB034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869B818" w14:textId="530304CD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0AC86396" w14:textId="011C6B46" w:rsidR="00F050C1" w:rsidRDefault="00F050C1" w:rsidP="00F050C1">
            <w:r>
              <w:t>N</w:t>
            </w:r>
          </w:p>
        </w:tc>
      </w:tr>
      <w:tr w:rsidR="00F050C1" w14:paraId="0C85A521" w14:textId="77777777" w:rsidTr="00F050C1">
        <w:tc>
          <w:tcPr>
            <w:tcW w:w="1501" w:type="dxa"/>
          </w:tcPr>
          <w:p w14:paraId="77B4B180" w14:textId="1D979D72" w:rsidR="00F050C1" w:rsidRDefault="00F050C1" w:rsidP="00F050C1">
            <w:r>
              <w:t>G1</w:t>
            </w:r>
          </w:p>
        </w:tc>
        <w:tc>
          <w:tcPr>
            <w:tcW w:w="1501" w:type="dxa"/>
            <w:shd w:val="clear" w:color="auto" w:fill="FF0000"/>
          </w:tcPr>
          <w:p w14:paraId="6A0A7601" w14:textId="5666DC45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2E5E03F8" w14:textId="2FD2B854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67CB0161" w14:textId="211B4A32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200E098" w14:textId="1E0639FA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26B518D0" w14:textId="7243F926" w:rsidR="00F050C1" w:rsidRDefault="00F050C1" w:rsidP="00F050C1">
            <w:r>
              <w:t>N</w:t>
            </w:r>
          </w:p>
        </w:tc>
      </w:tr>
      <w:tr w:rsidR="00F050C1" w14:paraId="5FA57C23" w14:textId="77777777" w:rsidTr="00F050C1">
        <w:tc>
          <w:tcPr>
            <w:tcW w:w="1501" w:type="dxa"/>
          </w:tcPr>
          <w:p w14:paraId="7E1C93FD" w14:textId="33723226" w:rsidR="00F050C1" w:rsidRDefault="00F050C1" w:rsidP="00F050C1">
            <w:r>
              <w:t>G2</w:t>
            </w:r>
          </w:p>
        </w:tc>
        <w:tc>
          <w:tcPr>
            <w:tcW w:w="1501" w:type="dxa"/>
            <w:shd w:val="clear" w:color="auto" w:fill="FF0000"/>
          </w:tcPr>
          <w:p w14:paraId="2966492C" w14:textId="49D0EC2F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5411E4FD" w14:textId="2682E619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4D8AAD1A" w14:textId="54B88DC1" w:rsidR="00F050C1" w:rsidRDefault="00F050C1" w:rsidP="00F050C1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C1FAD90" w14:textId="669E2561" w:rsidR="00F050C1" w:rsidRDefault="00F050C1" w:rsidP="00F050C1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6525576" w14:textId="561E5227" w:rsidR="00F050C1" w:rsidRDefault="00F050C1" w:rsidP="00F050C1">
            <w:r>
              <w:t>Y</w:t>
            </w:r>
          </w:p>
        </w:tc>
      </w:tr>
      <w:tr w:rsidR="00804A8D" w14:paraId="43383882" w14:textId="77777777" w:rsidTr="00804A8D">
        <w:tc>
          <w:tcPr>
            <w:tcW w:w="1501" w:type="dxa"/>
          </w:tcPr>
          <w:p w14:paraId="7C9B313A" w14:textId="4743FA7B" w:rsidR="00804A8D" w:rsidRDefault="00804A8D" w:rsidP="00BE2E96">
            <w:r>
              <w:t>D testers</w:t>
            </w:r>
          </w:p>
        </w:tc>
        <w:tc>
          <w:tcPr>
            <w:tcW w:w="1501" w:type="dxa"/>
            <w:shd w:val="clear" w:color="auto" w:fill="FF0000"/>
          </w:tcPr>
          <w:p w14:paraId="68BC7BB9" w14:textId="15ED2C35" w:rsidR="00804A8D" w:rsidRDefault="00804A8D" w:rsidP="00BE2E96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21E35993" w14:textId="637D3197" w:rsidR="00804A8D" w:rsidRDefault="00804A8D" w:rsidP="00804A8D">
            <w:pPr>
              <w:tabs>
                <w:tab w:val="left" w:pos="508"/>
              </w:tabs>
            </w:pPr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29F02F6D" w14:textId="2A76EC48" w:rsidR="00804A8D" w:rsidRDefault="00804A8D" w:rsidP="00BE2E96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7E5825F6" w14:textId="2F536012" w:rsidR="00804A8D" w:rsidRDefault="00804A8D" w:rsidP="00BE2E96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16B54582" w14:textId="2C996B2E" w:rsidR="00804A8D" w:rsidRPr="00BE2E96" w:rsidRDefault="00804A8D" w:rsidP="00BE2E96">
            <w:r>
              <w:t>N</w:t>
            </w:r>
          </w:p>
        </w:tc>
      </w:tr>
      <w:tr w:rsidR="00BE2E96" w14:paraId="4185A681" w14:textId="77777777" w:rsidTr="00BE2E96">
        <w:tc>
          <w:tcPr>
            <w:tcW w:w="1501" w:type="dxa"/>
          </w:tcPr>
          <w:p w14:paraId="13A7F829" w14:textId="34D36F6F" w:rsidR="00BE2E96" w:rsidRDefault="00BE2E96" w:rsidP="00BE2E96">
            <w:r>
              <w:t>D1</w:t>
            </w:r>
          </w:p>
        </w:tc>
        <w:tc>
          <w:tcPr>
            <w:tcW w:w="1501" w:type="dxa"/>
            <w:shd w:val="clear" w:color="auto" w:fill="FF0000"/>
          </w:tcPr>
          <w:p w14:paraId="2DE7F7F1" w14:textId="12C9BB0C" w:rsidR="00BE2E96" w:rsidRDefault="00BE2E96" w:rsidP="00BE2E96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371F911F" w14:textId="7F62E4D1" w:rsidR="00BE2E96" w:rsidRDefault="00BE2E96" w:rsidP="00BE2E96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10F316C" w14:textId="70F28C68" w:rsidR="00BE2E96" w:rsidRDefault="00BE2E96" w:rsidP="00BE2E96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4EE7C9EF" w14:textId="68D951A1" w:rsidR="00BE2E96" w:rsidRPr="00BE2E96" w:rsidRDefault="00BE2E96" w:rsidP="00BE2E96">
            <w:r>
              <w:t>Y</w:t>
            </w:r>
          </w:p>
        </w:tc>
        <w:tc>
          <w:tcPr>
            <w:tcW w:w="1502" w:type="dxa"/>
            <w:shd w:val="clear" w:color="auto" w:fill="FF0000"/>
          </w:tcPr>
          <w:p w14:paraId="2D3ABD87" w14:textId="350F19D1" w:rsidR="00BE2E96" w:rsidRPr="00BE2E96" w:rsidRDefault="00BE2E96" w:rsidP="00BE2E96">
            <w:r w:rsidRPr="00BE2E96">
              <w:t>N</w:t>
            </w:r>
          </w:p>
        </w:tc>
      </w:tr>
      <w:tr w:rsidR="00BE2E96" w14:paraId="48B74F34" w14:textId="77777777" w:rsidTr="00BE2E96">
        <w:tc>
          <w:tcPr>
            <w:tcW w:w="1501" w:type="dxa"/>
          </w:tcPr>
          <w:p w14:paraId="33C85176" w14:textId="61A202B2" w:rsidR="00BE2E96" w:rsidRDefault="00BE2E96" w:rsidP="00BE2E96">
            <w:r>
              <w:t>D2</w:t>
            </w:r>
          </w:p>
        </w:tc>
        <w:tc>
          <w:tcPr>
            <w:tcW w:w="1501" w:type="dxa"/>
            <w:shd w:val="clear" w:color="auto" w:fill="FF0000"/>
          </w:tcPr>
          <w:p w14:paraId="26E9F2B6" w14:textId="1F5E42A4" w:rsidR="00BE2E96" w:rsidRDefault="00BE2E96" w:rsidP="00BE2E96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7810F798" w14:textId="7E2F4DA3" w:rsidR="00BE2E96" w:rsidRDefault="00BE2E96" w:rsidP="00BE2E96">
            <w:r>
              <w:t>N</w:t>
            </w:r>
          </w:p>
        </w:tc>
        <w:tc>
          <w:tcPr>
            <w:tcW w:w="1502" w:type="dxa"/>
            <w:shd w:val="clear" w:color="auto" w:fill="FF0000"/>
          </w:tcPr>
          <w:p w14:paraId="3DF78D5C" w14:textId="0A1465AA" w:rsidR="00BE2E96" w:rsidRDefault="00BE2E96" w:rsidP="00BE2E96">
            <w:r>
              <w:t>N</w:t>
            </w:r>
          </w:p>
        </w:tc>
        <w:tc>
          <w:tcPr>
            <w:tcW w:w="1502" w:type="dxa"/>
            <w:shd w:val="clear" w:color="auto" w:fill="92D050"/>
          </w:tcPr>
          <w:p w14:paraId="5CF6E819" w14:textId="4CC9B978" w:rsidR="00BE2E96" w:rsidRDefault="00BE2E96" w:rsidP="00BE2E96">
            <w:r>
              <w:t>Y</w:t>
            </w:r>
          </w:p>
        </w:tc>
        <w:tc>
          <w:tcPr>
            <w:tcW w:w="1502" w:type="dxa"/>
            <w:shd w:val="clear" w:color="auto" w:fill="92D050"/>
          </w:tcPr>
          <w:p w14:paraId="0732F395" w14:textId="27624F91" w:rsidR="00BE2E96" w:rsidRDefault="00BE2E96" w:rsidP="00BE2E96">
            <w:r>
              <w:t>Y</w:t>
            </w:r>
          </w:p>
        </w:tc>
      </w:tr>
    </w:tbl>
    <w:p w14:paraId="0622351E" w14:textId="5E3A4B5F" w:rsidR="00F050C1" w:rsidRDefault="00F050C1" w:rsidP="00F050C1"/>
    <w:p w14:paraId="7D6A6229" w14:textId="0357C447" w:rsidR="00F050C1" w:rsidRDefault="00F050C1" w:rsidP="00F050C1"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86"/>
        <w:gridCol w:w="1490"/>
        <w:gridCol w:w="1585"/>
        <w:gridCol w:w="1486"/>
        <w:gridCol w:w="1488"/>
      </w:tblGrid>
      <w:tr w:rsidR="00BE2E96" w14:paraId="0B2C83F2" w14:textId="77777777" w:rsidTr="00BE2E96">
        <w:tc>
          <w:tcPr>
            <w:tcW w:w="1475" w:type="dxa"/>
            <w:shd w:val="clear" w:color="auto" w:fill="D9D9D9" w:themeFill="background1" w:themeFillShade="D9"/>
          </w:tcPr>
          <w:p w14:paraId="55BB0D0F" w14:textId="77777777" w:rsidR="00BE2E96" w:rsidRDefault="00BE2E96" w:rsidP="00F050C1"/>
        </w:tc>
        <w:tc>
          <w:tcPr>
            <w:tcW w:w="1486" w:type="dxa"/>
            <w:shd w:val="clear" w:color="auto" w:fill="D9D9D9" w:themeFill="background1" w:themeFillShade="D9"/>
          </w:tcPr>
          <w:p w14:paraId="58048604" w14:textId="25930671" w:rsidR="00BE2E96" w:rsidRDefault="00BE2E96" w:rsidP="00F050C1">
            <w:r>
              <w:t>demo</w:t>
            </w:r>
          </w:p>
        </w:tc>
        <w:tc>
          <w:tcPr>
            <w:tcW w:w="1490" w:type="dxa"/>
            <w:shd w:val="clear" w:color="auto" w:fill="D9D9D9" w:themeFill="background1" w:themeFillShade="D9"/>
          </w:tcPr>
          <w:p w14:paraId="03F0DAC2" w14:textId="1B599DB9" w:rsidR="00BE2E96" w:rsidRDefault="00BE2E96" w:rsidP="00F050C1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4A0503F1" w14:textId="6F0A03AC" w:rsidR="00BE2E96" w:rsidRDefault="00BE2E96" w:rsidP="00F050C1">
            <w:r>
              <w:t>Public/private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14:paraId="3D75089F" w14:textId="3B5D332B" w:rsidR="00BE2E96" w:rsidRDefault="00BE2E96" w:rsidP="00F050C1">
            <w:r>
              <w:t>Test group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14:paraId="4DD88DF5" w14:textId="396A9904" w:rsidR="00BE2E96" w:rsidRDefault="00BE2E96" w:rsidP="00F050C1">
            <w:r>
              <w:t>User groups</w:t>
            </w:r>
          </w:p>
        </w:tc>
      </w:tr>
      <w:tr w:rsidR="00BE2E96" w14:paraId="5983C245" w14:textId="77777777" w:rsidTr="00BE2E96">
        <w:tc>
          <w:tcPr>
            <w:tcW w:w="1475" w:type="dxa"/>
          </w:tcPr>
          <w:p w14:paraId="45CE82ED" w14:textId="0ECE282D" w:rsidR="00BE2E96" w:rsidRDefault="00BE2E96" w:rsidP="0069078D">
            <w:r>
              <w:t>1</w:t>
            </w:r>
          </w:p>
        </w:tc>
        <w:tc>
          <w:tcPr>
            <w:tcW w:w="1486" w:type="dxa"/>
            <w:shd w:val="clear" w:color="auto" w:fill="92D050"/>
          </w:tcPr>
          <w:p w14:paraId="5CBE5270" w14:textId="1F30695E" w:rsidR="00BE2E96" w:rsidRDefault="00BE2E96" w:rsidP="0069078D">
            <w:r>
              <w:t>False</w:t>
            </w:r>
          </w:p>
        </w:tc>
        <w:tc>
          <w:tcPr>
            <w:tcW w:w="1490" w:type="dxa"/>
          </w:tcPr>
          <w:p w14:paraId="1E8197CA" w14:textId="4096300E" w:rsidR="00BE2E96" w:rsidRDefault="00BE2E96" w:rsidP="0069078D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6CA8E41E" w14:textId="75728C6E" w:rsidR="00BE2E96" w:rsidRDefault="00BE2E96" w:rsidP="0069078D">
            <w:r>
              <w:t>Public</w:t>
            </w:r>
          </w:p>
        </w:tc>
        <w:tc>
          <w:tcPr>
            <w:tcW w:w="1486" w:type="dxa"/>
          </w:tcPr>
          <w:p w14:paraId="26443488" w14:textId="41F87345" w:rsidR="00BE2E96" w:rsidRDefault="00BE2E96" w:rsidP="0069078D">
            <w:r>
              <w:t>Testers</w:t>
            </w:r>
          </w:p>
        </w:tc>
        <w:tc>
          <w:tcPr>
            <w:tcW w:w="1488" w:type="dxa"/>
          </w:tcPr>
          <w:p w14:paraId="21A012F6" w14:textId="16D4C58B" w:rsidR="00BE2E96" w:rsidRDefault="00BE2E96" w:rsidP="0069078D">
            <w:r>
              <w:t>-</w:t>
            </w:r>
          </w:p>
        </w:tc>
      </w:tr>
      <w:tr w:rsidR="00BE2E96" w14:paraId="6F476A5C" w14:textId="77777777" w:rsidTr="00BE2E96">
        <w:tc>
          <w:tcPr>
            <w:tcW w:w="1475" w:type="dxa"/>
          </w:tcPr>
          <w:p w14:paraId="2EC0AE94" w14:textId="15E804EA" w:rsidR="00BE2E96" w:rsidRDefault="00BE2E96" w:rsidP="0069078D">
            <w:r>
              <w:t>2</w:t>
            </w:r>
          </w:p>
        </w:tc>
        <w:tc>
          <w:tcPr>
            <w:tcW w:w="1486" w:type="dxa"/>
            <w:shd w:val="clear" w:color="auto" w:fill="92D050"/>
          </w:tcPr>
          <w:p w14:paraId="61A93202" w14:textId="00E3CECA" w:rsidR="00BE2E96" w:rsidRDefault="00BE2E96" w:rsidP="0069078D">
            <w:r>
              <w:t>False</w:t>
            </w:r>
          </w:p>
        </w:tc>
        <w:tc>
          <w:tcPr>
            <w:tcW w:w="1490" w:type="dxa"/>
            <w:shd w:val="clear" w:color="auto" w:fill="FFFF00"/>
          </w:tcPr>
          <w:p w14:paraId="30F6319E" w14:textId="0C6D8C3A" w:rsidR="00BE2E96" w:rsidRDefault="00BE2E96" w:rsidP="0069078D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6FDA49AC" w14:textId="09AFC9FF" w:rsidR="00BE2E96" w:rsidRDefault="00BE2E96" w:rsidP="0069078D">
            <w:r>
              <w:t>Public</w:t>
            </w:r>
          </w:p>
        </w:tc>
        <w:tc>
          <w:tcPr>
            <w:tcW w:w="1486" w:type="dxa"/>
          </w:tcPr>
          <w:p w14:paraId="24492C12" w14:textId="7DE07888" w:rsidR="00BE2E96" w:rsidRDefault="00BE2E96" w:rsidP="0069078D">
            <w:r>
              <w:t>-</w:t>
            </w:r>
          </w:p>
        </w:tc>
        <w:tc>
          <w:tcPr>
            <w:tcW w:w="1488" w:type="dxa"/>
          </w:tcPr>
          <w:p w14:paraId="262C6743" w14:textId="7BAB325F" w:rsidR="00BE2E96" w:rsidRDefault="00BE2E96" w:rsidP="0069078D">
            <w:r>
              <w:t>-</w:t>
            </w:r>
          </w:p>
        </w:tc>
      </w:tr>
      <w:tr w:rsidR="00BE2E96" w14:paraId="280EFFB9" w14:textId="77777777" w:rsidTr="00BE2E96">
        <w:tc>
          <w:tcPr>
            <w:tcW w:w="1475" w:type="dxa"/>
          </w:tcPr>
          <w:p w14:paraId="21C833E0" w14:textId="01115230" w:rsidR="00BE2E96" w:rsidRDefault="00BE2E96" w:rsidP="0069078D">
            <w:r>
              <w:t>3</w:t>
            </w:r>
          </w:p>
        </w:tc>
        <w:tc>
          <w:tcPr>
            <w:tcW w:w="1486" w:type="dxa"/>
            <w:shd w:val="clear" w:color="auto" w:fill="92D050"/>
          </w:tcPr>
          <w:p w14:paraId="4B775802" w14:textId="3E80D66D" w:rsidR="00BE2E96" w:rsidRDefault="00BE2E96" w:rsidP="0069078D">
            <w:r>
              <w:t>False</w:t>
            </w:r>
          </w:p>
        </w:tc>
        <w:tc>
          <w:tcPr>
            <w:tcW w:w="1490" w:type="dxa"/>
            <w:shd w:val="clear" w:color="auto" w:fill="FFFF00"/>
          </w:tcPr>
          <w:p w14:paraId="187AD3F2" w14:textId="32F0659F" w:rsidR="00BE2E96" w:rsidRDefault="00BE2E96" w:rsidP="0069078D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3B21ADE7" w14:textId="2D3A5B77" w:rsidR="00BE2E96" w:rsidRDefault="00BE2E96" w:rsidP="0069078D">
            <w:r>
              <w:t>Public</w:t>
            </w:r>
          </w:p>
        </w:tc>
        <w:tc>
          <w:tcPr>
            <w:tcW w:w="1486" w:type="dxa"/>
          </w:tcPr>
          <w:p w14:paraId="1619393B" w14:textId="42AA97AA" w:rsidR="00BE2E96" w:rsidRDefault="00BE2E96" w:rsidP="0069078D">
            <w:r>
              <w:t>Testers</w:t>
            </w:r>
          </w:p>
        </w:tc>
        <w:tc>
          <w:tcPr>
            <w:tcW w:w="1488" w:type="dxa"/>
          </w:tcPr>
          <w:p w14:paraId="60B55CC1" w14:textId="3E0DAC11" w:rsidR="00BE2E96" w:rsidRDefault="00BE2E96" w:rsidP="0069078D">
            <w:r>
              <w:t>G1</w:t>
            </w:r>
          </w:p>
        </w:tc>
      </w:tr>
      <w:tr w:rsidR="00BE2E96" w14:paraId="5D6F3842" w14:textId="77777777" w:rsidTr="00BE2E96">
        <w:tc>
          <w:tcPr>
            <w:tcW w:w="1475" w:type="dxa"/>
          </w:tcPr>
          <w:p w14:paraId="62752137" w14:textId="108AB25D" w:rsidR="00BE2E96" w:rsidRDefault="00BE2E96" w:rsidP="0069078D">
            <w:r>
              <w:t>4</w:t>
            </w:r>
          </w:p>
        </w:tc>
        <w:tc>
          <w:tcPr>
            <w:tcW w:w="1486" w:type="dxa"/>
            <w:shd w:val="clear" w:color="auto" w:fill="92D050"/>
          </w:tcPr>
          <w:p w14:paraId="66171F68" w14:textId="6FAEF288" w:rsidR="00BE2E96" w:rsidRDefault="00BE2E96" w:rsidP="0069078D">
            <w:r>
              <w:t>False</w:t>
            </w:r>
          </w:p>
        </w:tc>
        <w:tc>
          <w:tcPr>
            <w:tcW w:w="1490" w:type="dxa"/>
            <w:shd w:val="clear" w:color="auto" w:fill="FFFF00"/>
          </w:tcPr>
          <w:p w14:paraId="42881FFC" w14:textId="3C781700" w:rsidR="00BE2E96" w:rsidRDefault="00BE2E96" w:rsidP="0069078D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7B3FDAB0" w14:textId="32D39E4D" w:rsidR="00BE2E96" w:rsidRDefault="00BE2E96" w:rsidP="0069078D">
            <w:r>
              <w:t>Private</w:t>
            </w:r>
          </w:p>
        </w:tc>
        <w:tc>
          <w:tcPr>
            <w:tcW w:w="1486" w:type="dxa"/>
          </w:tcPr>
          <w:p w14:paraId="5BB59177" w14:textId="26F134E3" w:rsidR="00BE2E96" w:rsidRDefault="00BE2E96" w:rsidP="0069078D">
            <w:r>
              <w:t>Testers</w:t>
            </w:r>
          </w:p>
        </w:tc>
        <w:tc>
          <w:tcPr>
            <w:tcW w:w="1488" w:type="dxa"/>
          </w:tcPr>
          <w:p w14:paraId="5F9A6210" w14:textId="4786BB85" w:rsidR="00BE2E96" w:rsidRDefault="00BE2E96" w:rsidP="0069078D">
            <w:r>
              <w:t>G2</w:t>
            </w:r>
          </w:p>
        </w:tc>
      </w:tr>
      <w:tr w:rsidR="00BE2E96" w14:paraId="0C8F323B" w14:textId="77777777" w:rsidTr="00BE2E96">
        <w:tc>
          <w:tcPr>
            <w:tcW w:w="1475" w:type="dxa"/>
          </w:tcPr>
          <w:p w14:paraId="0D903085" w14:textId="6C86C757" w:rsidR="00BE2E96" w:rsidRDefault="00BE2E96" w:rsidP="0069078D">
            <w:r>
              <w:t>5</w:t>
            </w:r>
          </w:p>
        </w:tc>
        <w:tc>
          <w:tcPr>
            <w:tcW w:w="1486" w:type="dxa"/>
            <w:shd w:val="clear" w:color="auto" w:fill="92D050"/>
          </w:tcPr>
          <w:p w14:paraId="0CCE77F5" w14:textId="259B3608" w:rsidR="00BE2E96" w:rsidRDefault="00BE2E96" w:rsidP="0069078D">
            <w:r>
              <w:t>False</w:t>
            </w:r>
          </w:p>
        </w:tc>
        <w:tc>
          <w:tcPr>
            <w:tcW w:w="1490" w:type="dxa"/>
            <w:shd w:val="clear" w:color="auto" w:fill="92D050"/>
          </w:tcPr>
          <w:p w14:paraId="6FA20F51" w14:textId="201CD2C4" w:rsidR="00BE2E96" w:rsidRDefault="00BE2E96" w:rsidP="0069078D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37328EB0" w14:textId="4A3F7E78" w:rsidR="00BE2E96" w:rsidRDefault="00BE2E96" w:rsidP="0069078D">
            <w:r>
              <w:t>Public</w:t>
            </w:r>
          </w:p>
        </w:tc>
        <w:tc>
          <w:tcPr>
            <w:tcW w:w="1486" w:type="dxa"/>
          </w:tcPr>
          <w:p w14:paraId="2998BDF2" w14:textId="1588F06C" w:rsidR="00BE2E96" w:rsidRDefault="00BE2E96" w:rsidP="0069078D">
            <w:r>
              <w:t>Testers</w:t>
            </w:r>
          </w:p>
        </w:tc>
        <w:tc>
          <w:tcPr>
            <w:tcW w:w="1488" w:type="dxa"/>
          </w:tcPr>
          <w:p w14:paraId="63BBB5BE" w14:textId="71B84E49" w:rsidR="00BE2E96" w:rsidRDefault="00BE2E96" w:rsidP="0069078D">
            <w:r>
              <w:t>-</w:t>
            </w:r>
          </w:p>
        </w:tc>
      </w:tr>
      <w:tr w:rsidR="00BE2E96" w14:paraId="33E5F530" w14:textId="77777777" w:rsidTr="00BE2E96">
        <w:tc>
          <w:tcPr>
            <w:tcW w:w="1475" w:type="dxa"/>
          </w:tcPr>
          <w:p w14:paraId="3FF9B715" w14:textId="17FBF1AE" w:rsidR="00BE2E96" w:rsidRDefault="00BE2E96" w:rsidP="0069078D">
            <w:r>
              <w:t>6</w:t>
            </w:r>
          </w:p>
        </w:tc>
        <w:tc>
          <w:tcPr>
            <w:tcW w:w="1486" w:type="dxa"/>
            <w:shd w:val="clear" w:color="auto" w:fill="92D050"/>
          </w:tcPr>
          <w:p w14:paraId="163857B2" w14:textId="4E7496AA" w:rsidR="00BE2E96" w:rsidRDefault="00BE2E96" w:rsidP="0069078D">
            <w:r>
              <w:t>False</w:t>
            </w:r>
          </w:p>
        </w:tc>
        <w:tc>
          <w:tcPr>
            <w:tcW w:w="1490" w:type="dxa"/>
            <w:shd w:val="clear" w:color="auto" w:fill="92D050"/>
          </w:tcPr>
          <w:p w14:paraId="69F183D5" w14:textId="67DCA1CE" w:rsidR="00BE2E96" w:rsidRDefault="00BE2E96" w:rsidP="0069078D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715B6F19" w14:textId="61F75E70" w:rsidR="00BE2E96" w:rsidRDefault="00BE2E96" w:rsidP="0069078D">
            <w:r>
              <w:t>Private</w:t>
            </w:r>
          </w:p>
        </w:tc>
        <w:tc>
          <w:tcPr>
            <w:tcW w:w="1486" w:type="dxa"/>
          </w:tcPr>
          <w:p w14:paraId="5BC2016D" w14:textId="68089632" w:rsidR="00BE2E96" w:rsidRDefault="00BE2E96" w:rsidP="0069078D">
            <w:r>
              <w:t>Testers</w:t>
            </w:r>
          </w:p>
        </w:tc>
        <w:tc>
          <w:tcPr>
            <w:tcW w:w="1488" w:type="dxa"/>
          </w:tcPr>
          <w:p w14:paraId="3CBD8971" w14:textId="0D5DC2DB" w:rsidR="00BE2E96" w:rsidRDefault="00BE2E96" w:rsidP="0069078D">
            <w:r>
              <w:t>G1, G2</w:t>
            </w:r>
          </w:p>
        </w:tc>
      </w:tr>
      <w:tr w:rsidR="00BE2E96" w14:paraId="51F070C9" w14:textId="77777777" w:rsidTr="00BE2E96">
        <w:tc>
          <w:tcPr>
            <w:tcW w:w="1475" w:type="dxa"/>
          </w:tcPr>
          <w:p w14:paraId="052A4C88" w14:textId="1023C2DD" w:rsidR="00BE2E96" w:rsidRDefault="00BE2E96" w:rsidP="0069078D">
            <w:r>
              <w:t>7</w:t>
            </w:r>
          </w:p>
        </w:tc>
        <w:tc>
          <w:tcPr>
            <w:tcW w:w="1486" w:type="dxa"/>
            <w:shd w:val="clear" w:color="auto" w:fill="92D050"/>
          </w:tcPr>
          <w:p w14:paraId="458A3511" w14:textId="69C4D5B7" w:rsidR="00BE2E96" w:rsidRDefault="00BE2E96" w:rsidP="0069078D">
            <w:r>
              <w:t>False</w:t>
            </w:r>
          </w:p>
        </w:tc>
        <w:tc>
          <w:tcPr>
            <w:tcW w:w="1490" w:type="dxa"/>
          </w:tcPr>
          <w:p w14:paraId="42C6BAD9" w14:textId="0A8904CF" w:rsidR="00BE2E96" w:rsidRDefault="00BE2E96" w:rsidP="0069078D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5CFAEE92" w14:textId="61E05646" w:rsidR="00BE2E96" w:rsidRDefault="00BE2E96" w:rsidP="0069078D">
            <w:r>
              <w:t>Public</w:t>
            </w:r>
          </w:p>
        </w:tc>
        <w:tc>
          <w:tcPr>
            <w:tcW w:w="1486" w:type="dxa"/>
          </w:tcPr>
          <w:p w14:paraId="219F4BC8" w14:textId="2C76F64C" w:rsidR="00BE2E96" w:rsidRDefault="00BE2E96" w:rsidP="0069078D">
            <w:r>
              <w:t>-</w:t>
            </w:r>
          </w:p>
        </w:tc>
        <w:tc>
          <w:tcPr>
            <w:tcW w:w="1488" w:type="dxa"/>
          </w:tcPr>
          <w:p w14:paraId="772AEAFB" w14:textId="46A03663" w:rsidR="00BE2E96" w:rsidRDefault="00BE2E96" w:rsidP="0069078D">
            <w:r>
              <w:t>-</w:t>
            </w:r>
          </w:p>
        </w:tc>
      </w:tr>
      <w:tr w:rsidR="00BE2E96" w14:paraId="62F2F399" w14:textId="77777777" w:rsidTr="00BE2E96">
        <w:tc>
          <w:tcPr>
            <w:tcW w:w="1475" w:type="dxa"/>
          </w:tcPr>
          <w:p w14:paraId="72C5238C" w14:textId="1D782DD2" w:rsidR="00BE2E96" w:rsidRDefault="00BE2E96" w:rsidP="0069078D">
            <w:r>
              <w:t>8</w:t>
            </w:r>
          </w:p>
        </w:tc>
        <w:tc>
          <w:tcPr>
            <w:tcW w:w="1486" w:type="dxa"/>
            <w:shd w:val="clear" w:color="auto" w:fill="92D050"/>
          </w:tcPr>
          <w:p w14:paraId="672EAD75" w14:textId="3F47C524" w:rsidR="00BE2E96" w:rsidRDefault="00BE2E96" w:rsidP="0069078D">
            <w:r>
              <w:t>False</w:t>
            </w:r>
          </w:p>
        </w:tc>
        <w:tc>
          <w:tcPr>
            <w:tcW w:w="1490" w:type="dxa"/>
          </w:tcPr>
          <w:p w14:paraId="0FF1B30A" w14:textId="6222AC09" w:rsidR="00BE2E96" w:rsidRDefault="00BE2E96" w:rsidP="0069078D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466E3FCE" w14:textId="765AB26A" w:rsidR="00BE2E96" w:rsidRDefault="00BE2E96" w:rsidP="0069078D">
            <w:r>
              <w:t>Private</w:t>
            </w:r>
          </w:p>
        </w:tc>
        <w:tc>
          <w:tcPr>
            <w:tcW w:w="1486" w:type="dxa"/>
          </w:tcPr>
          <w:p w14:paraId="0E928C05" w14:textId="6AD39E4B" w:rsidR="00BE2E96" w:rsidRDefault="00BE2E96" w:rsidP="0069078D">
            <w:r>
              <w:t>-</w:t>
            </w:r>
          </w:p>
        </w:tc>
        <w:tc>
          <w:tcPr>
            <w:tcW w:w="1488" w:type="dxa"/>
          </w:tcPr>
          <w:p w14:paraId="2712488D" w14:textId="0EEAE742" w:rsidR="00BE2E96" w:rsidRDefault="00BE2E96" w:rsidP="0069078D">
            <w:r>
              <w:t>G1, G2</w:t>
            </w:r>
          </w:p>
        </w:tc>
      </w:tr>
      <w:tr w:rsidR="00BE2E96" w14:paraId="1C68E5D6" w14:textId="77777777" w:rsidTr="00BE2E96">
        <w:tc>
          <w:tcPr>
            <w:tcW w:w="1475" w:type="dxa"/>
          </w:tcPr>
          <w:p w14:paraId="35C6DA01" w14:textId="19847394" w:rsidR="00BE2E96" w:rsidRDefault="00BE2E96" w:rsidP="00BE2E96">
            <w:r>
              <w:t>9</w:t>
            </w:r>
          </w:p>
        </w:tc>
        <w:tc>
          <w:tcPr>
            <w:tcW w:w="1486" w:type="dxa"/>
            <w:shd w:val="clear" w:color="auto" w:fill="FFFF00"/>
          </w:tcPr>
          <w:p w14:paraId="28A619A1" w14:textId="585B9993" w:rsidR="00BE2E96" w:rsidRDefault="00BE2E96" w:rsidP="00BE2E96">
            <w:r>
              <w:t>True</w:t>
            </w:r>
          </w:p>
        </w:tc>
        <w:tc>
          <w:tcPr>
            <w:tcW w:w="1490" w:type="dxa"/>
          </w:tcPr>
          <w:p w14:paraId="0731F0FC" w14:textId="70D890D5" w:rsidR="00BE2E96" w:rsidRDefault="00BE2E96" w:rsidP="00BE2E96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21F6AF91" w14:textId="3F393B6F" w:rsidR="00BE2E96" w:rsidRDefault="00BE2E96" w:rsidP="00BE2E96">
            <w:r>
              <w:t>Public</w:t>
            </w:r>
          </w:p>
        </w:tc>
        <w:tc>
          <w:tcPr>
            <w:tcW w:w="1486" w:type="dxa"/>
          </w:tcPr>
          <w:p w14:paraId="0FBA141D" w14:textId="0F019D37" w:rsidR="00BE2E96" w:rsidRDefault="00D37184" w:rsidP="00BE2E96">
            <w:r>
              <w:t>D t</w:t>
            </w:r>
            <w:r w:rsidR="00BE2E96">
              <w:t>esters</w:t>
            </w:r>
          </w:p>
        </w:tc>
        <w:tc>
          <w:tcPr>
            <w:tcW w:w="1488" w:type="dxa"/>
          </w:tcPr>
          <w:p w14:paraId="70A2461E" w14:textId="3B6261F4" w:rsidR="00BE2E96" w:rsidRDefault="00BE2E96" w:rsidP="00BE2E96">
            <w:r>
              <w:t>-</w:t>
            </w:r>
          </w:p>
        </w:tc>
      </w:tr>
      <w:tr w:rsidR="00BE2E96" w14:paraId="5931500B" w14:textId="77777777" w:rsidTr="00BE2E96">
        <w:tc>
          <w:tcPr>
            <w:tcW w:w="1475" w:type="dxa"/>
          </w:tcPr>
          <w:p w14:paraId="7F45FCCF" w14:textId="38B4543F" w:rsidR="00BE2E96" w:rsidRDefault="00BE2E96" w:rsidP="00BE2E96">
            <w:r>
              <w:t>10</w:t>
            </w:r>
          </w:p>
        </w:tc>
        <w:tc>
          <w:tcPr>
            <w:tcW w:w="1486" w:type="dxa"/>
            <w:shd w:val="clear" w:color="auto" w:fill="FFFF00"/>
          </w:tcPr>
          <w:p w14:paraId="3B0088A3" w14:textId="07CBED00" w:rsidR="00BE2E96" w:rsidRDefault="00BE2E96" w:rsidP="00BE2E96">
            <w:r>
              <w:t>True</w:t>
            </w:r>
          </w:p>
        </w:tc>
        <w:tc>
          <w:tcPr>
            <w:tcW w:w="1490" w:type="dxa"/>
            <w:shd w:val="clear" w:color="auto" w:fill="FFFF00"/>
          </w:tcPr>
          <w:p w14:paraId="1E869D60" w14:textId="3733DB81" w:rsidR="00BE2E96" w:rsidRDefault="00BE2E96" w:rsidP="00BE2E96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2D501C48" w14:textId="5B78AC78" w:rsidR="00BE2E96" w:rsidRDefault="00BE2E96" w:rsidP="00BE2E96">
            <w:r>
              <w:t>Public</w:t>
            </w:r>
          </w:p>
        </w:tc>
        <w:tc>
          <w:tcPr>
            <w:tcW w:w="1486" w:type="dxa"/>
          </w:tcPr>
          <w:p w14:paraId="7559B6AB" w14:textId="3F7D51CF" w:rsidR="00BE2E96" w:rsidRDefault="00BE2E96" w:rsidP="00BE2E96">
            <w:r>
              <w:t>-</w:t>
            </w:r>
          </w:p>
        </w:tc>
        <w:tc>
          <w:tcPr>
            <w:tcW w:w="1488" w:type="dxa"/>
          </w:tcPr>
          <w:p w14:paraId="0DC1A706" w14:textId="45B84059" w:rsidR="00BE2E96" w:rsidRDefault="00BE2E96" w:rsidP="00BE2E96">
            <w:r>
              <w:t>-</w:t>
            </w:r>
          </w:p>
        </w:tc>
      </w:tr>
      <w:tr w:rsidR="00BE2E96" w14:paraId="1ABFBD8B" w14:textId="77777777" w:rsidTr="00BE2E96">
        <w:tc>
          <w:tcPr>
            <w:tcW w:w="1475" w:type="dxa"/>
          </w:tcPr>
          <w:p w14:paraId="53D89F0B" w14:textId="627FD561" w:rsidR="00BE2E96" w:rsidRDefault="00BE2E96" w:rsidP="00BE2E96">
            <w:r>
              <w:t>11</w:t>
            </w:r>
          </w:p>
        </w:tc>
        <w:tc>
          <w:tcPr>
            <w:tcW w:w="1486" w:type="dxa"/>
            <w:shd w:val="clear" w:color="auto" w:fill="FFFF00"/>
          </w:tcPr>
          <w:p w14:paraId="385A5C29" w14:textId="5474F2AF" w:rsidR="00BE2E96" w:rsidRDefault="00BE2E96" w:rsidP="00BE2E96">
            <w:r>
              <w:t>True</w:t>
            </w:r>
          </w:p>
        </w:tc>
        <w:tc>
          <w:tcPr>
            <w:tcW w:w="1490" w:type="dxa"/>
            <w:shd w:val="clear" w:color="auto" w:fill="FFFF00"/>
          </w:tcPr>
          <w:p w14:paraId="7D8E71B3" w14:textId="4FEBA82A" w:rsidR="00BE2E96" w:rsidRDefault="00BE2E96" w:rsidP="00BE2E96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5CACD3F1" w14:textId="1E9F2B4D" w:rsidR="00BE2E96" w:rsidRDefault="00BE2E96" w:rsidP="00BE2E96">
            <w:r>
              <w:t>Public</w:t>
            </w:r>
          </w:p>
        </w:tc>
        <w:tc>
          <w:tcPr>
            <w:tcW w:w="1486" w:type="dxa"/>
          </w:tcPr>
          <w:p w14:paraId="6D4B9E63" w14:textId="5C3C7891" w:rsidR="00BE2E96" w:rsidRDefault="00D37184" w:rsidP="00BE2E96">
            <w:r>
              <w:t>D t</w:t>
            </w:r>
            <w:r w:rsidR="00BE2E96">
              <w:t>esters</w:t>
            </w:r>
          </w:p>
        </w:tc>
        <w:tc>
          <w:tcPr>
            <w:tcW w:w="1488" w:type="dxa"/>
          </w:tcPr>
          <w:p w14:paraId="09083401" w14:textId="43F0CA9C" w:rsidR="00BE2E96" w:rsidRDefault="00BE2E96" w:rsidP="00BE2E96">
            <w:r>
              <w:t>D1</w:t>
            </w:r>
          </w:p>
        </w:tc>
      </w:tr>
      <w:tr w:rsidR="00D37184" w14:paraId="23F261C9" w14:textId="77777777" w:rsidTr="00BE2E96">
        <w:tc>
          <w:tcPr>
            <w:tcW w:w="1475" w:type="dxa"/>
          </w:tcPr>
          <w:p w14:paraId="48D7334B" w14:textId="5EA2DF50" w:rsidR="00D37184" w:rsidRDefault="00D37184" w:rsidP="00D37184">
            <w:r>
              <w:t>12</w:t>
            </w:r>
          </w:p>
        </w:tc>
        <w:tc>
          <w:tcPr>
            <w:tcW w:w="1486" w:type="dxa"/>
            <w:shd w:val="clear" w:color="auto" w:fill="FFFF00"/>
          </w:tcPr>
          <w:p w14:paraId="02D7AE20" w14:textId="7D6B1156" w:rsidR="00D37184" w:rsidRDefault="00D37184" w:rsidP="00D37184">
            <w:r>
              <w:t>True</w:t>
            </w:r>
          </w:p>
        </w:tc>
        <w:tc>
          <w:tcPr>
            <w:tcW w:w="1490" w:type="dxa"/>
            <w:shd w:val="clear" w:color="auto" w:fill="FFFF00"/>
          </w:tcPr>
          <w:p w14:paraId="273FA7FD" w14:textId="523ECB65" w:rsidR="00D37184" w:rsidRDefault="00D37184" w:rsidP="00D37184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501C6EC0" w14:textId="4E0DBBFB" w:rsidR="00D37184" w:rsidRDefault="00D37184" w:rsidP="00D37184">
            <w:r>
              <w:t>Private</w:t>
            </w:r>
          </w:p>
        </w:tc>
        <w:tc>
          <w:tcPr>
            <w:tcW w:w="1486" w:type="dxa"/>
          </w:tcPr>
          <w:p w14:paraId="6DD1A46C" w14:textId="2C406A3B" w:rsidR="00D37184" w:rsidRDefault="00D37184" w:rsidP="00D37184">
            <w:r>
              <w:t>D testers</w:t>
            </w:r>
          </w:p>
        </w:tc>
        <w:tc>
          <w:tcPr>
            <w:tcW w:w="1488" w:type="dxa"/>
          </w:tcPr>
          <w:p w14:paraId="1E9DB9EC" w14:textId="2BA5D8CC" w:rsidR="00D37184" w:rsidRDefault="00D37184" w:rsidP="00D37184">
            <w:r>
              <w:t>D2</w:t>
            </w:r>
          </w:p>
        </w:tc>
      </w:tr>
      <w:tr w:rsidR="00D37184" w14:paraId="264C774D" w14:textId="77777777" w:rsidTr="00BE2E96">
        <w:tc>
          <w:tcPr>
            <w:tcW w:w="1475" w:type="dxa"/>
          </w:tcPr>
          <w:p w14:paraId="249E27B3" w14:textId="43C216E2" w:rsidR="00D37184" w:rsidRDefault="00D37184" w:rsidP="00D37184">
            <w:r>
              <w:t>13</w:t>
            </w:r>
          </w:p>
        </w:tc>
        <w:tc>
          <w:tcPr>
            <w:tcW w:w="1486" w:type="dxa"/>
            <w:shd w:val="clear" w:color="auto" w:fill="FFFF00"/>
          </w:tcPr>
          <w:p w14:paraId="6265C309" w14:textId="7C5F3368" w:rsidR="00D37184" w:rsidRDefault="00D37184" w:rsidP="00D37184">
            <w:r>
              <w:t>True</w:t>
            </w:r>
          </w:p>
        </w:tc>
        <w:tc>
          <w:tcPr>
            <w:tcW w:w="1490" w:type="dxa"/>
            <w:shd w:val="clear" w:color="auto" w:fill="92D050"/>
          </w:tcPr>
          <w:p w14:paraId="74F81545" w14:textId="54E66D3D" w:rsidR="00D37184" w:rsidRDefault="00D37184" w:rsidP="00D37184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6C54F292" w14:textId="26F9A9BC" w:rsidR="00D37184" w:rsidRDefault="00D37184" w:rsidP="00D37184">
            <w:r>
              <w:t>Public</w:t>
            </w:r>
          </w:p>
        </w:tc>
        <w:tc>
          <w:tcPr>
            <w:tcW w:w="1486" w:type="dxa"/>
          </w:tcPr>
          <w:p w14:paraId="11EACAA5" w14:textId="2C09C46C" w:rsidR="00D37184" w:rsidRDefault="00D37184" w:rsidP="00D37184">
            <w:r>
              <w:t>D testers</w:t>
            </w:r>
          </w:p>
        </w:tc>
        <w:tc>
          <w:tcPr>
            <w:tcW w:w="1488" w:type="dxa"/>
          </w:tcPr>
          <w:p w14:paraId="776CDC4D" w14:textId="0E0A848B" w:rsidR="00D37184" w:rsidRDefault="00D37184" w:rsidP="00D37184">
            <w:r>
              <w:t>-</w:t>
            </w:r>
          </w:p>
        </w:tc>
      </w:tr>
      <w:tr w:rsidR="00D37184" w14:paraId="3E426441" w14:textId="77777777" w:rsidTr="00BE2E96">
        <w:tc>
          <w:tcPr>
            <w:tcW w:w="1475" w:type="dxa"/>
          </w:tcPr>
          <w:p w14:paraId="5E898C3A" w14:textId="27146A2E" w:rsidR="00D37184" w:rsidRDefault="00D37184" w:rsidP="00D37184">
            <w:r>
              <w:t>14</w:t>
            </w:r>
          </w:p>
        </w:tc>
        <w:tc>
          <w:tcPr>
            <w:tcW w:w="1486" w:type="dxa"/>
            <w:shd w:val="clear" w:color="auto" w:fill="FFFF00"/>
          </w:tcPr>
          <w:p w14:paraId="5DD5834E" w14:textId="2C4D0192" w:rsidR="00D37184" w:rsidRDefault="00D37184" w:rsidP="00D37184">
            <w:r>
              <w:t>True</w:t>
            </w:r>
          </w:p>
        </w:tc>
        <w:tc>
          <w:tcPr>
            <w:tcW w:w="1490" w:type="dxa"/>
            <w:shd w:val="clear" w:color="auto" w:fill="92D050"/>
          </w:tcPr>
          <w:p w14:paraId="631B394D" w14:textId="132E169E" w:rsidR="00D37184" w:rsidRDefault="00D37184" w:rsidP="00D37184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26722361" w14:textId="6A266DDC" w:rsidR="00D37184" w:rsidRDefault="00D37184" w:rsidP="00D37184">
            <w:r>
              <w:t>Private</w:t>
            </w:r>
          </w:p>
        </w:tc>
        <w:tc>
          <w:tcPr>
            <w:tcW w:w="1486" w:type="dxa"/>
          </w:tcPr>
          <w:p w14:paraId="03C40301" w14:textId="5CF1DCED" w:rsidR="00D37184" w:rsidRDefault="00D37184" w:rsidP="00D37184">
            <w:r>
              <w:t>D testers</w:t>
            </w:r>
          </w:p>
        </w:tc>
        <w:tc>
          <w:tcPr>
            <w:tcW w:w="1488" w:type="dxa"/>
          </w:tcPr>
          <w:p w14:paraId="11B3EAC6" w14:textId="7D851F9A" w:rsidR="00D37184" w:rsidRDefault="00D37184" w:rsidP="00D37184">
            <w:r>
              <w:t>D1, D2</w:t>
            </w:r>
          </w:p>
        </w:tc>
      </w:tr>
      <w:tr w:rsidR="00BE2E96" w14:paraId="71C4EE03" w14:textId="77777777" w:rsidTr="00BE2E96">
        <w:tc>
          <w:tcPr>
            <w:tcW w:w="1475" w:type="dxa"/>
          </w:tcPr>
          <w:p w14:paraId="140CDF8B" w14:textId="1EDDDDEC" w:rsidR="00BE2E96" w:rsidRDefault="00BE2E96" w:rsidP="00BE2E96">
            <w:r>
              <w:t>15</w:t>
            </w:r>
          </w:p>
        </w:tc>
        <w:tc>
          <w:tcPr>
            <w:tcW w:w="1486" w:type="dxa"/>
            <w:shd w:val="clear" w:color="auto" w:fill="FFFF00"/>
          </w:tcPr>
          <w:p w14:paraId="4CE88760" w14:textId="00305DB0" w:rsidR="00BE2E96" w:rsidRDefault="00BE2E96" w:rsidP="00BE2E96">
            <w:r>
              <w:t>True</w:t>
            </w:r>
          </w:p>
        </w:tc>
        <w:tc>
          <w:tcPr>
            <w:tcW w:w="1490" w:type="dxa"/>
          </w:tcPr>
          <w:p w14:paraId="0F9E4A57" w14:textId="3CB28FAB" w:rsidR="00BE2E96" w:rsidRDefault="00BE2E96" w:rsidP="00BE2E96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4696A4A0" w14:textId="293E6B04" w:rsidR="00BE2E96" w:rsidRDefault="00BE2E96" w:rsidP="00BE2E96">
            <w:r>
              <w:t>Public</w:t>
            </w:r>
          </w:p>
        </w:tc>
        <w:tc>
          <w:tcPr>
            <w:tcW w:w="1486" w:type="dxa"/>
          </w:tcPr>
          <w:p w14:paraId="1C3670BC" w14:textId="5A9C2E66" w:rsidR="00BE2E96" w:rsidRDefault="00BE2E96" w:rsidP="00BE2E96">
            <w:r>
              <w:t>-</w:t>
            </w:r>
          </w:p>
        </w:tc>
        <w:tc>
          <w:tcPr>
            <w:tcW w:w="1488" w:type="dxa"/>
          </w:tcPr>
          <w:p w14:paraId="6F8F9145" w14:textId="34ACF6DE" w:rsidR="00BE2E96" w:rsidRDefault="00BE2E96" w:rsidP="00BE2E96">
            <w:r>
              <w:t>-</w:t>
            </w:r>
          </w:p>
        </w:tc>
      </w:tr>
      <w:tr w:rsidR="00BE2E96" w14:paraId="544AF71E" w14:textId="77777777" w:rsidTr="00BE2E96">
        <w:tc>
          <w:tcPr>
            <w:tcW w:w="1475" w:type="dxa"/>
          </w:tcPr>
          <w:p w14:paraId="2AEBE34D" w14:textId="37CB60F4" w:rsidR="00BE2E96" w:rsidRDefault="00BE2E96" w:rsidP="00BE2E96">
            <w:r>
              <w:t>16</w:t>
            </w:r>
          </w:p>
        </w:tc>
        <w:tc>
          <w:tcPr>
            <w:tcW w:w="1486" w:type="dxa"/>
            <w:shd w:val="clear" w:color="auto" w:fill="FFFF00"/>
          </w:tcPr>
          <w:p w14:paraId="367BBE57" w14:textId="0512C58B" w:rsidR="00BE2E96" w:rsidRDefault="00BE2E96" w:rsidP="00BE2E96">
            <w:r>
              <w:t>True</w:t>
            </w:r>
          </w:p>
        </w:tc>
        <w:tc>
          <w:tcPr>
            <w:tcW w:w="1490" w:type="dxa"/>
          </w:tcPr>
          <w:p w14:paraId="4441E061" w14:textId="0EFCB12F" w:rsidR="00BE2E96" w:rsidRDefault="00BE2E96" w:rsidP="00BE2E96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2E49BBBC" w14:textId="0F260842" w:rsidR="00BE2E96" w:rsidRDefault="00BE2E96" w:rsidP="00BE2E96">
            <w:r>
              <w:t>Private</w:t>
            </w:r>
          </w:p>
        </w:tc>
        <w:tc>
          <w:tcPr>
            <w:tcW w:w="1486" w:type="dxa"/>
          </w:tcPr>
          <w:p w14:paraId="5DB3F49C" w14:textId="41177796" w:rsidR="00BE2E96" w:rsidRDefault="00BE2E96" w:rsidP="00BE2E96">
            <w:r>
              <w:t>-</w:t>
            </w:r>
          </w:p>
        </w:tc>
        <w:tc>
          <w:tcPr>
            <w:tcW w:w="1488" w:type="dxa"/>
          </w:tcPr>
          <w:p w14:paraId="5BBBF24A" w14:textId="4F25C22C" w:rsidR="00BE2E96" w:rsidRDefault="00BE2E96" w:rsidP="00BE2E96">
            <w:r>
              <w:t>D1, D2</w:t>
            </w:r>
          </w:p>
        </w:tc>
      </w:tr>
    </w:tbl>
    <w:p w14:paraId="591178C3" w14:textId="5DF7280A" w:rsidR="00F050C1" w:rsidRDefault="00F050C1" w:rsidP="00F050C1"/>
    <w:p w14:paraId="6DC7E18B" w14:textId="5A3438B7" w:rsidR="0069078D" w:rsidRDefault="0069078D" w:rsidP="00F050C1">
      <w:r>
        <w:t>User Projects</w:t>
      </w:r>
      <w:r w:rsidR="004C669D">
        <w:t xml:space="preserve"> (</w:t>
      </w:r>
      <w:r w:rsidR="005301F0">
        <w:t>28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69078D" w14:paraId="383944D3" w14:textId="77777777" w:rsidTr="00195BE8">
        <w:tc>
          <w:tcPr>
            <w:tcW w:w="1501" w:type="dxa"/>
            <w:shd w:val="clear" w:color="auto" w:fill="D9D9D9" w:themeFill="background1" w:themeFillShade="D9"/>
          </w:tcPr>
          <w:p w14:paraId="429D9BD2" w14:textId="45573DB0" w:rsidR="0069078D" w:rsidRDefault="0069078D" w:rsidP="00195BE8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336FA686" w14:textId="37E9CBA3" w:rsidR="0069078D" w:rsidRDefault="0069078D" w:rsidP="00F050C1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D543759" w14:textId="1F35F4E6" w:rsidR="0069078D" w:rsidRDefault="0069078D" w:rsidP="00F050C1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2DC34EA" w14:textId="7400D65F" w:rsidR="0069078D" w:rsidRDefault="0069078D" w:rsidP="00F050C1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54E6B7D8" w14:textId="5F2CEAE7" w:rsidR="0069078D" w:rsidRDefault="0069078D" w:rsidP="00F050C1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3227B436" w14:textId="593C8B70" w:rsidR="0069078D" w:rsidRDefault="0069078D" w:rsidP="00F050C1">
            <w:r>
              <w:t>E</w:t>
            </w:r>
          </w:p>
        </w:tc>
      </w:tr>
      <w:tr w:rsidR="0069078D" w14:paraId="07EB5614" w14:textId="77777777" w:rsidTr="0069078D">
        <w:tc>
          <w:tcPr>
            <w:tcW w:w="1501" w:type="dxa"/>
          </w:tcPr>
          <w:p w14:paraId="081217E4" w14:textId="02BE3AA2" w:rsidR="0069078D" w:rsidRDefault="0069078D" w:rsidP="00F050C1">
            <w:r>
              <w:t>1</w:t>
            </w:r>
          </w:p>
        </w:tc>
        <w:tc>
          <w:tcPr>
            <w:tcW w:w="1501" w:type="dxa"/>
            <w:shd w:val="clear" w:color="auto" w:fill="auto"/>
          </w:tcPr>
          <w:p w14:paraId="392B3303" w14:textId="77777777" w:rsidR="0069078D" w:rsidRDefault="0069078D" w:rsidP="00F050C1"/>
        </w:tc>
        <w:tc>
          <w:tcPr>
            <w:tcW w:w="1502" w:type="dxa"/>
          </w:tcPr>
          <w:p w14:paraId="4950C1DF" w14:textId="77777777" w:rsidR="0069078D" w:rsidRDefault="0069078D" w:rsidP="00F050C1"/>
        </w:tc>
        <w:tc>
          <w:tcPr>
            <w:tcW w:w="1502" w:type="dxa"/>
          </w:tcPr>
          <w:p w14:paraId="3A2A624D" w14:textId="77777777" w:rsidR="0069078D" w:rsidRDefault="0069078D" w:rsidP="00F050C1"/>
        </w:tc>
        <w:tc>
          <w:tcPr>
            <w:tcW w:w="1502" w:type="dxa"/>
          </w:tcPr>
          <w:p w14:paraId="0709F918" w14:textId="77777777" w:rsidR="0069078D" w:rsidRDefault="0069078D" w:rsidP="00F050C1"/>
        </w:tc>
        <w:tc>
          <w:tcPr>
            <w:tcW w:w="1502" w:type="dxa"/>
          </w:tcPr>
          <w:p w14:paraId="24A5CE62" w14:textId="77777777" w:rsidR="0069078D" w:rsidRDefault="0069078D" w:rsidP="00F050C1"/>
        </w:tc>
      </w:tr>
      <w:tr w:rsidR="0069078D" w14:paraId="4D8B7149" w14:textId="77777777" w:rsidTr="0069078D">
        <w:tc>
          <w:tcPr>
            <w:tcW w:w="1501" w:type="dxa"/>
          </w:tcPr>
          <w:p w14:paraId="6A51F3E3" w14:textId="56DBFE64" w:rsidR="0069078D" w:rsidRDefault="0069078D" w:rsidP="00F050C1">
            <w:r>
              <w:t>2</w:t>
            </w:r>
          </w:p>
        </w:tc>
        <w:tc>
          <w:tcPr>
            <w:tcW w:w="1501" w:type="dxa"/>
          </w:tcPr>
          <w:p w14:paraId="65063543" w14:textId="77777777" w:rsidR="0069078D" w:rsidRDefault="0069078D" w:rsidP="00F050C1"/>
        </w:tc>
        <w:tc>
          <w:tcPr>
            <w:tcW w:w="1502" w:type="dxa"/>
            <w:shd w:val="clear" w:color="auto" w:fill="auto"/>
          </w:tcPr>
          <w:p w14:paraId="3A363776" w14:textId="77777777" w:rsidR="0069078D" w:rsidRDefault="0069078D" w:rsidP="00F050C1"/>
        </w:tc>
        <w:tc>
          <w:tcPr>
            <w:tcW w:w="1502" w:type="dxa"/>
          </w:tcPr>
          <w:p w14:paraId="4CFA87D4" w14:textId="77777777" w:rsidR="0069078D" w:rsidRDefault="0069078D" w:rsidP="00F050C1"/>
        </w:tc>
        <w:tc>
          <w:tcPr>
            <w:tcW w:w="1502" w:type="dxa"/>
          </w:tcPr>
          <w:p w14:paraId="4239A150" w14:textId="77777777" w:rsidR="0069078D" w:rsidRDefault="0069078D" w:rsidP="00F050C1"/>
        </w:tc>
        <w:tc>
          <w:tcPr>
            <w:tcW w:w="1502" w:type="dxa"/>
          </w:tcPr>
          <w:p w14:paraId="37EE56F9" w14:textId="77777777" w:rsidR="0069078D" w:rsidRDefault="0069078D" w:rsidP="00F050C1"/>
        </w:tc>
      </w:tr>
      <w:tr w:rsidR="0069078D" w14:paraId="438BF5A7" w14:textId="77777777" w:rsidTr="0069078D">
        <w:tc>
          <w:tcPr>
            <w:tcW w:w="1501" w:type="dxa"/>
          </w:tcPr>
          <w:p w14:paraId="7985EDC2" w14:textId="50BB1C3E" w:rsidR="0069078D" w:rsidRDefault="0069078D" w:rsidP="00F050C1">
            <w:r>
              <w:t>3</w:t>
            </w:r>
          </w:p>
        </w:tc>
        <w:tc>
          <w:tcPr>
            <w:tcW w:w="1501" w:type="dxa"/>
          </w:tcPr>
          <w:p w14:paraId="21FF2F6D" w14:textId="77777777" w:rsidR="0069078D" w:rsidRDefault="0069078D" w:rsidP="00F050C1"/>
        </w:tc>
        <w:tc>
          <w:tcPr>
            <w:tcW w:w="1502" w:type="dxa"/>
            <w:shd w:val="clear" w:color="auto" w:fill="92D050"/>
          </w:tcPr>
          <w:p w14:paraId="55CB3D7E" w14:textId="5B7FF0FC" w:rsidR="0069078D" w:rsidRDefault="008B7B67" w:rsidP="00F050C1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102DCE4" w14:textId="085261D6" w:rsidR="0069078D" w:rsidRDefault="008B7B67" w:rsidP="00F050C1">
            <w:r>
              <w:t>X</w:t>
            </w:r>
          </w:p>
        </w:tc>
        <w:tc>
          <w:tcPr>
            <w:tcW w:w="1502" w:type="dxa"/>
          </w:tcPr>
          <w:p w14:paraId="15E11A08" w14:textId="77777777" w:rsidR="0069078D" w:rsidRDefault="0069078D" w:rsidP="00F050C1"/>
        </w:tc>
        <w:tc>
          <w:tcPr>
            <w:tcW w:w="1502" w:type="dxa"/>
          </w:tcPr>
          <w:p w14:paraId="77B05A7A" w14:textId="77777777" w:rsidR="0069078D" w:rsidRDefault="0069078D" w:rsidP="00F050C1"/>
        </w:tc>
      </w:tr>
      <w:tr w:rsidR="004C669D" w14:paraId="442B5B71" w14:textId="77777777" w:rsidTr="004C669D">
        <w:tc>
          <w:tcPr>
            <w:tcW w:w="1501" w:type="dxa"/>
          </w:tcPr>
          <w:p w14:paraId="6B5BE0E8" w14:textId="3537662B" w:rsidR="004C669D" w:rsidRDefault="004C669D" w:rsidP="004C669D">
            <w:r>
              <w:t>4</w:t>
            </w:r>
          </w:p>
        </w:tc>
        <w:tc>
          <w:tcPr>
            <w:tcW w:w="1501" w:type="dxa"/>
          </w:tcPr>
          <w:p w14:paraId="3ED00AEF" w14:textId="77777777" w:rsidR="004C669D" w:rsidRDefault="004C669D" w:rsidP="004C669D"/>
        </w:tc>
        <w:tc>
          <w:tcPr>
            <w:tcW w:w="1502" w:type="dxa"/>
          </w:tcPr>
          <w:p w14:paraId="4E4046F8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12EF7143" w14:textId="5BD0ED07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6D8D0AA" w14:textId="35F146CF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46C9BB83" w14:textId="77777777" w:rsidR="004C669D" w:rsidRDefault="004C669D" w:rsidP="004C669D"/>
        </w:tc>
      </w:tr>
      <w:tr w:rsidR="004C669D" w14:paraId="0818C1D0" w14:textId="77777777" w:rsidTr="004C669D">
        <w:tc>
          <w:tcPr>
            <w:tcW w:w="1501" w:type="dxa"/>
          </w:tcPr>
          <w:p w14:paraId="4E5FE97F" w14:textId="29574BD3" w:rsidR="004C669D" w:rsidRDefault="004C669D" w:rsidP="004C669D">
            <w:r>
              <w:t>5</w:t>
            </w:r>
          </w:p>
        </w:tc>
        <w:tc>
          <w:tcPr>
            <w:tcW w:w="1501" w:type="dxa"/>
            <w:shd w:val="clear" w:color="auto" w:fill="92D050"/>
          </w:tcPr>
          <w:p w14:paraId="508D991C" w14:textId="04363A03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3379732" w14:textId="214E29BC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66B032B4" w14:textId="43551385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95FF8E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6579AE18" w14:textId="31DAAC89" w:rsidR="004C669D" w:rsidRDefault="004C669D" w:rsidP="004C669D"/>
        </w:tc>
      </w:tr>
      <w:tr w:rsidR="004C669D" w14:paraId="1E1CC539" w14:textId="77777777" w:rsidTr="004C669D">
        <w:tc>
          <w:tcPr>
            <w:tcW w:w="1501" w:type="dxa"/>
          </w:tcPr>
          <w:p w14:paraId="38CFFC0A" w14:textId="1504AD14" w:rsidR="004C669D" w:rsidRDefault="004C669D" w:rsidP="004C669D">
            <w:r>
              <w:t>6</w:t>
            </w:r>
          </w:p>
        </w:tc>
        <w:tc>
          <w:tcPr>
            <w:tcW w:w="1501" w:type="dxa"/>
          </w:tcPr>
          <w:p w14:paraId="1E04DD4F" w14:textId="77777777" w:rsidR="004C669D" w:rsidRDefault="004C669D" w:rsidP="004C669D"/>
        </w:tc>
        <w:tc>
          <w:tcPr>
            <w:tcW w:w="1502" w:type="dxa"/>
          </w:tcPr>
          <w:p w14:paraId="3BAAD2BA" w14:textId="77777777" w:rsidR="004C669D" w:rsidRDefault="004C669D" w:rsidP="004C669D"/>
        </w:tc>
        <w:tc>
          <w:tcPr>
            <w:tcW w:w="1502" w:type="dxa"/>
            <w:shd w:val="clear" w:color="auto" w:fill="92D050"/>
          </w:tcPr>
          <w:p w14:paraId="2362F7CC" w14:textId="095FB627" w:rsidR="004C669D" w:rsidRDefault="001A33CF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6C918DD" w14:textId="2D19C7BB" w:rsidR="004C669D" w:rsidRDefault="004C669D" w:rsidP="004C669D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BCBA244" w14:textId="35A21313" w:rsidR="004C669D" w:rsidRDefault="004C669D" w:rsidP="004C669D">
            <w:r>
              <w:t>X</w:t>
            </w:r>
          </w:p>
        </w:tc>
      </w:tr>
      <w:tr w:rsidR="00BC42C5" w14:paraId="2A9C8240" w14:textId="77777777" w:rsidTr="00BC42C5">
        <w:tc>
          <w:tcPr>
            <w:tcW w:w="1501" w:type="dxa"/>
          </w:tcPr>
          <w:p w14:paraId="50C6F03A" w14:textId="6F70A06B" w:rsidR="00BC42C5" w:rsidRDefault="00BC42C5" w:rsidP="00BC42C5">
            <w:r>
              <w:t>7</w:t>
            </w:r>
          </w:p>
        </w:tc>
        <w:tc>
          <w:tcPr>
            <w:tcW w:w="1501" w:type="dxa"/>
            <w:shd w:val="clear" w:color="auto" w:fill="92D050"/>
          </w:tcPr>
          <w:p w14:paraId="7AFAB6B6" w14:textId="2158F471" w:rsidR="00BC42C5" w:rsidRDefault="00BC42C5" w:rsidP="00BC42C5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7F40558E" w14:textId="44705DBF" w:rsidR="00BC42C5" w:rsidRDefault="00BC42C5" w:rsidP="00BC42C5"/>
        </w:tc>
        <w:tc>
          <w:tcPr>
            <w:tcW w:w="1502" w:type="dxa"/>
            <w:shd w:val="clear" w:color="auto" w:fill="92D050"/>
          </w:tcPr>
          <w:p w14:paraId="621F2916" w14:textId="63496C61" w:rsidR="00BC42C5" w:rsidRPr="00BC42C5" w:rsidRDefault="00C32610" w:rsidP="00BC42C5">
            <w:pPr>
              <w:rPr>
                <w:color w:val="FF0000"/>
              </w:rPr>
            </w:pPr>
            <w:r w:rsidRPr="00C32610">
              <w:t>X</w:t>
            </w:r>
          </w:p>
        </w:tc>
        <w:tc>
          <w:tcPr>
            <w:tcW w:w="1502" w:type="dxa"/>
            <w:shd w:val="clear" w:color="auto" w:fill="auto"/>
          </w:tcPr>
          <w:p w14:paraId="60781E9C" w14:textId="25C93F88" w:rsidR="00BC42C5" w:rsidRDefault="00BC42C5" w:rsidP="00BC42C5"/>
        </w:tc>
        <w:tc>
          <w:tcPr>
            <w:tcW w:w="1502" w:type="dxa"/>
            <w:shd w:val="clear" w:color="auto" w:fill="92D050"/>
          </w:tcPr>
          <w:p w14:paraId="7B3B3CE8" w14:textId="25EB8F6F" w:rsidR="00BC42C5" w:rsidRDefault="00BC42C5" w:rsidP="00BC42C5">
            <w:r>
              <w:t>X</w:t>
            </w:r>
          </w:p>
        </w:tc>
      </w:tr>
      <w:tr w:rsidR="004C669D" w14:paraId="5BBE426B" w14:textId="77777777" w:rsidTr="004C669D">
        <w:tc>
          <w:tcPr>
            <w:tcW w:w="1501" w:type="dxa"/>
          </w:tcPr>
          <w:p w14:paraId="03FE3AA9" w14:textId="2D06E2C8" w:rsidR="004C669D" w:rsidRDefault="004C669D" w:rsidP="004C669D">
            <w:r>
              <w:t>8</w:t>
            </w:r>
          </w:p>
        </w:tc>
        <w:tc>
          <w:tcPr>
            <w:tcW w:w="1501" w:type="dxa"/>
          </w:tcPr>
          <w:p w14:paraId="4B1D174C" w14:textId="77777777" w:rsidR="004C669D" w:rsidRDefault="004C669D" w:rsidP="004C669D"/>
        </w:tc>
        <w:tc>
          <w:tcPr>
            <w:tcW w:w="1502" w:type="dxa"/>
          </w:tcPr>
          <w:p w14:paraId="36139766" w14:textId="77777777" w:rsidR="004C669D" w:rsidRDefault="004C669D" w:rsidP="004C669D"/>
        </w:tc>
        <w:tc>
          <w:tcPr>
            <w:tcW w:w="1502" w:type="dxa"/>
            <w:shd w:val="clear" w:color="auto" w:fill="auto"/>
          </w:tcPr>
          <w:p w14:paraId="28A40743" w14:textId="34970166" w:rsidR="004C669D" w:rsidRDefault="004C669D" w:rsidP="004C669D"/>
        </w:tc>
        <w:tc>
          <w:tcPr>
            <w:tcW w:w="1502" w:type="dxa"/>
            <w:shd w:val="clear" w:color="auto" w:fill="92D050"/>
          </w:tcPr>
          <w:p w14:paraId="37B75BB3" w14:textId="31E4E9FC" w:rsidR="004C669D" w:rsidRDefault="004C669D" w:rsidP="004C669D">
            <w:r>
              <w:t>x</w:t>
            </w:r>
          </w:p>
        </w:tc>
        <w:tc>
          <w:tcPr>
            <w:tcW w:w="1502" w:type="dxa"/>
          </w:tcPr>
          <w:p w14:paraId="1045AB03" w14:textId="77777777" w:rsidR="004C669D" w:rsidRDefault="004C669D" w:rsidP="004C669D"/>
        </w:tc>
      </w:tr>
      <w:tr w:rsidR="00EB2FF7" w14:paraId="2B66292D" w14:textId="77777777" w:rsidTr="00EB2FF7">
        <w:tc>
          <w:tcPr>
            <w:tcW w:w="1501" w:type="dxa"/>
          </w:tcPr>
          <w:p w14:paraId="3F427703" w14:textId="192DB39F" w:rsidR="00EB2FF7" w:rsidRDefault="00EB2FF7" w:rsidP="00EB2FF7">
            <w:r>
              <w:t>9</w:t>
            </w:r>
          </w:p>
        </w:tc>
        <w:tc>
          <w:tcPr>
            <w:tcW w:w="1501" w:type="dxa"/>
          </w:tcPr>
          <w:p w14:paraId="73DC781E" w14:textId="77777777" w:rsidR="00EB2FF7" w:rsidRDefault="00EB2FF7" w:rsidP="00EB2FF7"/>
        </w:tc>
        <w:tc>
          <w:tcPr>
            <w:tcW w:w="1502" w:type="dxa"/>
          </w:tcPr>
          <w:p w14:paraId="6BF9026B" w14:textId="77777777" w:rsidR="00EB2FF7" w:rsidRDefault="00EB2FF7" w:rsidP="00EB2FF7"/>
        </w:tc>
        <w:tc>
          <w:tcPr>
            <w:tcW w:w="1502" w:type="dxa"/>
            <w:shd w:val="clear" w:color="auto" w:fill="auto"/>
          </w:tcPr>
          <w:p w14:paraId="4ADEB5E3" w14:textId="77777777" w:rsidR="00EB2FF7" w:rsidRDefault="00EB2FF7" w:rsidP="00EB2FF7"/>
        </w:tc>
        <w:tc>
          <w:tcPr>
            <w:tcW w:w="1502" w:type="dxa"/>
            <w:shd w:val="clear" w:color="auto" w:fill="auto"/>
          </w:tcPr>
          <w:p w14:paraId="5CF49869" w14:textId="77777777" w:rsidR="00EB2FF7" w:rsidRDefault="00EB2FF7" w:rsidP="00EB2FF7"/>
        </w:tc>
        <w:tc>
          <w:tcPr>
            <w:tcW w:w="1502" w:type="dxa"/>
          </w:tcPr>
          <w:p w14:paraId="2E87D0E8" w14:textId="77777777" w:rsidR="00EB2FF7" w:rsidRDefault="00EB2FF7" w:rsidP="00EB2FF7"/>
        </w:tc>
      </w:tr>
      <w:tr w:rsidR="00EB2FF7" w14:paraId="249B926E" w14:textId="77777777" w:rsidTr="00EB2FF7">
        <w:tc>
          <w:tcPr>
            <w:tcW w:w="1501" w:type="dxa"/>
          </w:tcPr>
          <w:p w14:paraId="09467579" w14:textId="748433C6" w:rsidR="00EB2FF7" w:rsidRDefault="00EB2FF7" w:rsidP="00EB2FF7">
            <w:r>
              <w:t>10</w:t>
            </w:r>
          </w:p>
        </w:tc>
        <w:tc>
          <w:tcPr>
            <w:tcW w:w="1501" w:type="dxa"/>
          </w:tcPr>
          <w:p w14:paraId="6F15596D" w14:textId="77777777" w:rsidR="00EB2FF7" w:rsidRDefault="00EB2FF7" w:rsidP="00EB2FF7"/>
        </w:tc>
        <w:tc>
          <w:tcPr>
            <w:tcW w:w="1502" w:type="dxa"/>
          </w:tcPr>
          <w:p w14:paraId="2114ACD3" w14:textId="77777777" w:rsidR="00EB2FF7" w:rsidRDefault="00EB2FF7" w:rsidP="00EB2FF7"/>
        </w:tc>
        <w:tc>
          <w:tcPr>
            <w:tcW w:w="1502" w:type="dxa"/>
            <w:shd w:val="clear" w:color="auto" w:fill="auto"/>
          </w:tcPr>
          <w:p w14:paraId="3136E8CE" w14:textId="77777777" w:rsidR="00EB2FF7" w:rsidRDefault="00EB2FF7" w:rsidP="00EB2FF7"/>
        </w:tc>
        <w:tc>
          <w:tcPr>
            <w:tcW w:w="1502" w:type="dxa"/>
            <w:shd w:val="clear" w:color="auto" w:fill="auto"/>
          </w:tcPr>
          <w:p w14:paraId="228DEB9F" w14:textId="77777777" w:rsidR="00EB2FF7" w:rsidRDefault="00EB2FF7" w:rsidP="00EB2FF7"/>
        </w:tc>
        <w:tc>
          <w:tcPr>
            <w:tcW w:w="1502" w:type="dxa"/>
          </w:tcPr>
          <w:p w14:paraId="399502DC" w14:textId="77777777" w:rsidR="00EB2FF7" w:rsidRDefault="00EB2FF7" w:rsidP="00EB2FF7"/>
        </w:tc>
      </w:tr>
      <w:tr w:rsidR="00EB2FF7" w14:paraId="1D089E4C" w14:textId="77777777" w:rsidTr="00EB2FF7">
        <w:tc>
          <w:tcPr>
            <w:tcW w:w="1501" w:type="dxa"/>
          </w:tcPr>
          <w:p w14:paraId="7F4D5E00" w14:textId="7198F094" w:rsidR="00EB2FF7" w:rsidRDefault="00EB2FF7" w:rsidP="00EB2FF7">
            <w:r>
              <w:t>11</w:t>
            </w:r>
          </w:p>
        </w:tc>
        <w:tc>
          <w:tcPr>
            <w:tcW w:w="1501" w:type="dxa"/>
          </w:tcPr>
          <w:p w14:paraId="561C103F" w14:textId="77777777" w:rsidR="00EB2FF7" w:rsidRDefault="00EB2FF7" w:rsidP="00EB2FF7"/>
        </w:tc>
        <w:tc>
          <w:tcPr>
            <w:tcW w:w="1502" w:type="dxa"/>
            <w:shd w:val="clear" w:color="auto" w:fill="92D050"/>
          </w:tcPr>
          <w:p w14:paraId="0DA8309C" w14:textId="5B016077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85D7D7C" w14:textId="5EDEA732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05A3A2FE" w14:textId="77777777" w:rsidR="00EB2FF7" w:rsidRDefault="00EB2FF7" w:rsidP="00EB2FF7"/>
        </w:tc>
        <w:tc>
          <w:tcPr>
            <w:tcW w:w="1502" w:type="dxa"/>
          </w:tcPr>
          <w:p w14:paraId="71B08C70" w14:textId="77777777" w:rsidR="00EB2FF7" w:rsidRDefault="00EB2FF7" w:rsidP="00EB2FF7"/>
        </w:tc>
      </w:tr>
      <w:tr w:rsidR="00EB2FF7" w14:paraId="177DEDA4" w14:textId="77777777" w:rsidTr="00EB2FF7">
        <w:tc>
          <w:tcPr>
            <w:tcW w:w="1501" w:type="dxa"/>
          </w:tcPr>
          <w:p w14:paraId="6EAD9BF4" w14:textId="586D761D" w:rsidR="00EB2FF7" w:rsidRDefault="00EB2FF7" w:rsidP="00EB2FF7">
            <w:r>
              <w:t>12</w:t>
            </w:r>
          </w:p>
        </w:tc>
        <w:tc>
          <w:tcPr>
            <w:tcW w:w="1501" w:type="dxa"/>
          </w:tcPr>
          <w:p w14:paraId="1544D162" w14:textId="77777777" w:rsidR="00EB2FF7" w:rsidRDefault="00EB2FF7" w:rsidP="00EB2FF7"/>
        </w:tc>
        <w:tc>
          <w:tcPr>
            <w:tcW w:w="1502" w:type="dxa"/>
          </w:tcPr>
          <w:p w14:paraId="0C216C41" w14:textId="77777777" w:rsidR="00EB2FF7" w:rsidRDefault="00EB2FF7" w:rsidP="00EB2FF7"/>
        </w:tc>
        <w:tc>
          <w:tcPr>
            <w:tcW w:w="1502" w:type="dxa"/>
            <w:shd w:val="clear" w:color="auto" w:fill="92D050"/>
          </w:tcPr>
          <w:p w14:paraId="7942B04F" w14:textId="1EC10D92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0E72B778" w14:textId="6F325CCC" w:rsidR="00EB2FF7" w:rsidRDefault="00EB2FF7" w:rsidP="00EB2FF7">
            <w:r>
              <w:t>x</w:t>
            </w:r>
          </w:p>
        </w:tc>
        <w:tc>
          <w:tcPr>
            <w:tcW w:w="1502" w:type="dxa"/>
          </w:tcPr>
          <w:p w14:paraId="61F5384E" w14:textId="77777777" w:rsidR="00EB2FF7" w:rsidRDefault="00EB2FF7" w:rsidP="00EB2FF7"/>
        </w:tc>
      </w:tr>
      <w:tr w:rsidR="00EB2FF7" w14:paraId="47F0D747" w14:textId="77777777" w:rsidTr="00EB2FF7">
        <w:tc>
          <w:tcPr>
            <w:tcW w:w="1501" w:type="dxa"/>
          </w:tcPr>
          <w:p w14:paraId="5512763B" w14:textId="4981FA42" w:rsidR="00EB2FF7" w:rsidRDefault="00EB2FF7" w:rsidP="00EB2FF7">
            <w:r>
              <w:lastRenderedPageBreak/>
              <w:t>13</w:t>
            </w:r>
          </w:p>
        </w:tc>
        <w:tc>
          <w:tcPr>
            <w:tcW w:w="1501" w:type="dxa"/>
            <w:shd w:val="clear" w:color="auto" w:fill="92D050"/>
          </w:tcPr>
          <w:p w14:paraId="404EA47A" w14:textId="7A1EF83D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408BD81" w14:textId="11263F5D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E5AC7E4" w14:textId="0359885D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auto"/>
          </w:tcPr>
          <w:p w14:paraId="7BB36159" w14:textId="77777777" w:rsidR="00EB2FF7" w:rsidRDefault="00EB2FF7" w:rsidP="00EB2FF7"/>
        </w:tc>
        <w:tc>
          <w:tcPr>
            <w:tcW w:w="1502" w:type="dxa"/>
          </w:tcPr>
          <w:p w14:paraId="2BAA8659" w14:textId="77777777" w:rsidR="00EB2FF7" w:rsidRDefault="00EB2FF7" w:rsidP="00EB2FF7"/>
        </w:tc>
      </w:tr>
      <w:tr w:rsidR="00EB2FF7" w14:paraId="4440AD9C" w14:textId="77777777" w:rsidTr="00EB2FF7">
        <w:tc>
          <w:tcPr>
            <w:tcW w:w="1501" w:type="dxa"/>
          </w:tcPr>
          <w:p w14:paraId="7D7F9B8D" w14:textId="0452DFA8" w:rsidR="00EB2FF7" w:rsidRDefault="00EB2FF7" w:rsidP="00EB2FF7">
            <w:r>
              <w:t>14</w:t>
            </w:r>
          </w:p>
        </w:tc>
        <w:tc>
          <w:tcPr>
            <w:tcW w:w="1501" w:type="dxa"/>
          </w:tcPr>
          <w:p w14:paraId="237F6B7B" w14:textId="77777777" w:rsidR="00EB2FF7" w:rsidRDefault="00EB2FF7" w:rsidP="00EB2FF7"/>
        </w:tc>
        <w:tc>
          <w:tcPr>
            <w:tcW w:w="1502" w:type="dxa"/>
          </w:tcPr>
          <w:p w14:paraId="6A4B1FE1" w14:textId="77777777" w:rsidR="00EB2FF7" w:rsidRDefault="00EB2FF7" w:rsidP="00EB2FF7"/>
        </w:tc>
        <w:tc>
          <w:tcPr>
            <w:tcW w:w="1502" w:type="dxa"/>
            <w:shd w:val="clear" w:color="auto" w:fill="92D050"/>
          </w:tcPr>
          <w:p w14:paraId="5F12DE8B" w14:textId="1CD10665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71F0523C" w14:textId="19EF036C" w:rsidR="00EB2FF7" w:rsidRDefault="00EB2FF7" w:rsidP="00EB2FF7">
            <w:r>
              <w:t>x</w:t>
            </w:r>
          </w:p>
        </w:tc>
        <w:tc>
          <w:tcPr>
            <w:tcW w:w="1502" w:type="dxa"/>
            <w:shd w:val="clear" w:color="auto" w:fill="92D050"/>
          </w:tcPr>
          <w:p w14:paraId="2B8FBC89" w14:textId="0162F897" w:rsidR="00EB2FF7" w:rsidRDefault="00EB2FF7" w:rsidP="00EB2FF7">
            <w:r>
              <w:t>X</w:t>
            </w:r>
          </w:p>
        </w:tc>
      </w:tr>
      <w:tr w:rsidR="00EB2FF7" w14:paraId="2C0DC1A3" w14:textId="77777777" w:rsidTr="00EB2FF7">
        <w:tc>
          <w:tcPr>
            <w:tcW w:w="1501" w:type="dxa"/>
          </w:tcPr>
          <w:p w14:paraId="00510B59" w14:textId="0902647E" w:rsidR="00EB2FF7" w:rsidRDefault="00EB2FF7" w:rsidP="00EB2FF7">
            <w:r>
              <w:t>15</w:t>
            </w:r>
          </w:p>
        </w:tc>
        <w:tc>
          <w:tcPr>
            <w:tcW w:w="1501" w:type="dxa"/>
            <w:shd w:val="clear" w:color="auto" w:fill="92D050"/>
          </w:tcPr>
          <w:p w14:paraId="402D085C" w14:textId="4CE76EBA" w:rsidR="00EB2FF7" w:rsidRDefault="00EB2FF7" w:rsidP="00EB2FF7">
            <w:r>
              <w:t>X</w:t>
            </w:r>
          </w:p>
        </w:tc>
        <w:tc>
          <w:tcPr>
            <w:tcW w:w="1502" w:type="dxa"/>
          </w:tcPr>
          <w:p w14:paraId="1AA67FA7" w14:textId="77777777" w:rsidR="00EB2FF7" w:rsidRDefault="00EB2FF7" w:rsidP="00EB2FF7"/>
        </w:tc>
        <w:tc>
          <w:tcPr>
            <w:tcW w:w="1502" w:type="dxa"/>
            <w:shd w:val="clear" w:color="auto" w:fill="92D050"/>
          </w:tcPr>
          <w:p w14:paraId="007BDD73" w14:textId="658FC669" w:rsidR="00EB2FF7" w:rsidRDefault="00EB2FF7" w:rsidP="00EB2FF7">
            <w:r w:rsidRPr="00C32610">
              <w:t>X</w:t>
            </w:r>
          </w:p>
        </w:tc>
        <w:tc>
          <w:tcPr>
            <w:tcW w:w="1502" w:type="dxa"/>
            <w:shd w:val="clear" w:color="auto" w:fill="auto"/>
          </w:tcPr>
          <w:p w14:paraId="2AEB2599" w14:textId="77777777" w:rsidR="00EB2FF7" w:rsidRDefault="00EB2FF7" w:rsidP="00EB2FF7"/>
        </w:tc>
        <w:tc>
          <w:tcPr>
            <w:tcW w:w="1502" w:type="dxa"/>
            <w:shd w:val="clear" w:color="auto" w:fill="92D050"/>
          </w:tcPr>
          <w:p w14:paraId="1A0E277E" w14:textId="57BBA494" w:rsidR="00EB2FF7" w:rsidRDefault="00EB2FF7" w:rsidP="00EB2FF7">
            <w:r>
              <w:t>X</w:t>
            </w:r>
          </w:p>
        </w:tc>
      </w:tr>
      <w:tr w:rsidR="00EB2FF7" w14:paraId="03ACD9D7" w14:textId="77777777" w:rsidTr="00EB2FF7">
        <w:tc>
          <w:tcPr>
            <w:tcW w:w="1501" w:type="dxa"/>
          </w:tcPr>
          <w:p w14:paraId="26CA5688" w14:textId="18BE09C9" w:rsidR="00EB2FF7" w:rsidRDefault="00EB2FF7" w:rsidP="00EB2FF7">
            <w:r>
              <w:t>16</w:t>
            </w:r>
          </w:p>
        </w:tc>
        <w:tc>
          <w:tcPr>
            <w:tcW w:w="1501" w:type="dxa"/>
          </w:tcPr>
          <w:p w14:paraId="3B66661A" w14:textId="77777777" w:rsidR="00EB2FF7" w:rsidRDefault="00EB2FF7" w:rsidP="00EB2FF7"/>
        </w:tc>
        <w:tc>
          <w:tcPr>
            <w:tcW w:w="1502" w:type="dxa"/>
          </w:tcPr>
          <w:p w14:paraId="6267C899" w14:textId="77777777" w:rsidR="00EB2FF7" w:rsidRDefault="00EB2FF7" w:rsidP="00EB2FF7"/>
        </w:tc>
        <w:tc>
          <w:tcPr>
            <w:tcW w:w="1502" w:type="dxa"/>
            <w:shd w:val="clear" w:color="auto" w:fill="auto"/>
          </w:tcPr>
          <w:p w14:paraId="42879350" w14:textId="77777777" w:rsidR="00EB2FF7" w:rsidRDefault="00EB2FF7" w:rsidP="00EB2FF7"/>
        </w:tc>
        <w:tc>
          <w:tcPr>
            <w:tcW w:w="1502" w:type="dxa"/>
            <w:shd w:val="clear" w:color="auto" w:fill="92D050"/>
          </w:tcPr>
          <w:p w14:paraId="662B35F5" w14:textId="54A593F6" w:rsidR="00EB2FF7" w:rsidRDefault="00EB2FF7" w:rsidP="00EB2FF7">
            <w:r>
              <w:t>x</w:t>
            </w:r>
          </w:p>
        </w:tc>
        <w:tc>
          <w:tcPr>
            <w:tcW w:w="1502" w:type="dxa"/>
          </w:tcPr>
          <w:p w14:paraId="22C1E64D" w14:textId="77777777" w:rsidR="00EB2FF7" w:rsidRDefault="00EB2FF7" w:rsidP="00EB2FF7"/>
        </w:tc>
      </w:tr>
    </w:tbl>
    <w:p w14:paraId="2E204151" w14:textId="42AF065E" w:rsidR="0069078D" w:rsidRDefault="0069078D" w:rsidP="00F050C1"/>
    <w:p w14:paraId="64A78A06" w14:textId="77777777" w:rsidR="002359C2" w:rsidRDefault="002359C2">
      <w:r>
        <w:br w:type="page"/>
      </w:r>
    </w:p>
    <w:p w14:paraId="4F941C31" w14:textId="050E2CB2" w:rsidR="00000339" w:rsidRDefault="00000339" w:rsidP="00F050C1">
      <w:r>
        <w:lastRenderedPageBreak/>
        <w:t>Project Tasks</w:t>
      </w:r>
      <w:r w:rsidR="004C669D">
        <w:t xml:space="preserve"> (</w:t>
      </w:r>
      <w:r w:rsidR="00DE524F">
        <w:t>30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63"/>
        <w:gridCol w:w="1585"/>
        <w:gridCol w:w="1365"/>
        <w:gridCol w:w="1418"/>
        <w:gridCol w:w="1509"/>
        <w:gridCol w:w="985"/>
      </w:tblGrid>
      <w:tr w:rsidR="007D4456" w14:paraId="6B348380" w14:textId="4BF137F3" w:rsidTr="00797E71">
        <w:tc>
          <w:tcPr>
            <w:tcW w:w="985" w:type="dxa"/>
            <w:shd w:val="clear" w:color="auto" w:fill="D9D9D9" w:themeFill="background1" w:themeFillShade="D9"/>
          </w:tcPr>
          <w:p w14:paraId="6740B084" w14:textId="51A694AC" w:rsidR="007D4456" w:rsidRDefault="007D4456" w:rsidP="00195BE8">
            <w:r>
              <w:t>Project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7C0B7C8" w14:textId="14D0542D" w:rsidR="007D4456" w:rsidRDefault="007D4456" w:rsidP="00195BE8">
            <w:r>
              <w:t>status</w:t>
            </w:r>
          </w:p>
        </w:tc>
        <w:tc>
          <w:tcPr>
            <w:tcW w:w="1585" w:type="dxa"/>
            <w:shd w:val="clear" w:color="auto" w:fill="D9D9D9" w:themeFill="background1" w:themeFillShade="D9"/>
          </w:tcPr>
          <w:p w14:paraId="775748D9" w14:textId="173A0CD5" w:rsidR="007D4456" w:rsidRDefault="007D4456" w:rsidP="00195BE8">
            <w:r>
              <w:t>Public/private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6A929AD3" w14:textId="290AF520" w:rsidR="007D4456" w:rsidRDefault="007D4456" w:rsidP="00195BE8">
            <w:r>
              <w:t>Test 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54A835F" w14:textId="246A8F20" w:rsidR="007D4456" w:rsidRDefault="007D4456" w:rsidP="00195BE8">
            <w:r>
              <w:t>User groups</w:t>
            </w:r>
          </w:p>
        </w:tc>
        <w:tc>
          <w:tcPr>
            <w:tcW w:w="1509" w:type="dxa"/>
            <w:shd w:val="clear" w:color="auto" w:fill="D9D9D9" w:themeFill="background1" w:themeFillShade="D9"/>
          </w:tcPr>
          <w:p w14:paraId="669E8A82" w14:textId="3A32B5B4" w:rsidR="007D4456" w:rsidRDefault="007D4456" w:rsidP="00195BE8">
            <w:r>
              <w:t>Signup stat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7FFC4DCC" w14:textId="3C807000" w:rsidR="007D4456" w:rsidRDefault="007D4456" w:rsidP="00195BE8">
            <w:r>
              <w:t xml:space="preserve">Ext </w:t>
            </w:r>
            <w:r w:rsidR="00797E71">
              <w:t>sys</w:t>
            </w:r>
          </w:p>
        </w:tc>
      </w:tr>
      <w:tr w:rsidR="007D4456" w14:paraId="31ECBBED" w14:textId="0D419A3A" w:rsidTr="00931BBB">
        <w:tc>
          <w:tcPr>
            <w:tcW w:w="985" w:type="dxa"/>
          </w:tcPr>
          <w:p w14:paraId="58A5C361" w14:textId="75FEB986" w:rsidR="007D4456" w:rsidRDefault="007D4456" w:rsidP="00195BE8">
            <w:r>
              <w:t>1 A</w:t>
            </w:r>
          </w:p>
        </w:tc>
        <w:tc>
          <w:tcPr>
            <w:tcW w:w="1163" w:type="dxa"/>
          </w:tcPr>
          <w:p w14:paraId="6A454012" w14:textId="4F6B56FD" w:rsidR="007D4456" w:rsidRDefault="007D4456" w:rsidP="00195BE8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7DB7D897" w14:textId="4B9A51CE" w:rsidR="007D4456" w:rsidRDefault="007D4456" w:rsidP="00195BE8">
            <w:r>
              <w:t>Public</w:t>
            </w:r>
          </w:p>
        </w:tc>
        <w:tc>
          <w:tcPr>
            <w:tcW w:w="1365" w:type="dxa"/>
          </w:tcPr>
          <w:p w14:paraId="10FD01D5" w14:textId="6D169551" w:rsidR="007D4456" w:rsidRDefault="007D4456" w:rsidP="00195BE8">
            <w:r>
              <w:t>Testers</w:t>
            </w:r>
          </w:p>
        </w:tc>
        <w:tc>
          <w:tcPr>
            <w:tcW w:w="1418" w:type="dxa"/>
          </w:tcPr>
          <w:p w14:paraId="553C0E49" w14:textId="29324CE9" w:rsidR="007D4456" w:rsidRDefault="007D4456" w:rsidP="00195BE8">
            <w:r>
              <w:t>-</w:t>
            </w:r>
          </w:p>
        </w:tc>
        <w:tc>
          <w:tcPr>
            <w:tcW w:w="1509" w:type="dxa"/>
          </w:tcPr>
          <w:p w14:paraId="7BFCF26A" w14:textId="0C0A885F" w:rsidR="007D4456" w:rsidRDefault="007D4456" w:rsidP="00195BE8">
            <w:r>
              <w:t>Not-open</w:t>
            </w:r>
          </w:p>
        </w:tc>
        <w:tc>
          <w:tcPr>
            <w:tcW w:w="985" w:type="dxa"/>
          </w:tcPr>
          <w:p w14:paraId="28C65426" w14:textId="7EAD7E6E" w:rsidR="007D4456" w:rsidRDefault="00797E71" w:rsidP="00195BE8">
            <w:r>
              <w:t>C</w:t>
            </w:r>
          </w:p>
        </w:tc>
      </w:tr>
      <w:tr w:rsidR="007D4456" w14:paraId="53E693B7" w14:textId="5B970EAB" w:rsidTr="00931BBB">
        <w:tc>
          <w:tcPr>
            <w:tcW w:w="985" w:type="dxa"/>
          </w:tcPr>
          <w:p w14:paraId="61F250D5" w14:textId="18BC807E" w:rsidR="007D4456" w:rsidRDefault="007D4456" w:rsidP="00357BF5">
            <w:r>
              <w:t>2 A</w:t>
            </w:r>
          </w:p>
        </w:tc>
        <w:tc>
          <w:tcPr>
            <w:tcW w:w="1163" w:type="dxa"/>
            <w:shd w:val="clear" w:color="auto" w:fill="FFFF00"/>
          </w:tcPr>
          <w:p w14:paraId="2813DE23" w14:textId="2E1F1DC1" w:rsidR="007D4456" w:rsidRDefault="007D4456" w:rsidP="00357BF5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1D3DA7A1" w14:textId="7A412718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615486D4" w14:textId="166B4707" w:rsidR="007D4456" w:rsidRDefault="007D4456" w:rsidP="00357BF5">
            <w:r>
              <w:t>-</w:t>
            </w:r>
          </w:p>
        </w:tc>
        <w:tc>
          <w:tcPr>
            <w:tcW w:w="1418" w:type="dxa"/>
          </w:tcPr>
          <w:p w14:paraId="02C56DD4" w14:textId="09BD5386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6B130653" w14:textId="0AB19E53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D1AA04B" w14:textId="60D8337A" w:rsidR="007D4456" w:rsidRDefault="00797E71" w:rsidP="00357BF5">
            <w:r>
              <w:t>C</w:t>
            </w:r>
          </w:p>
        </w:tc>
      </w:tr>
      <w:tr w:rsidR="007D4456" w14:paraId="1E69C45C" w14:textId="118445D9" w:rsidTr="00C32610">
        <w:tc>
          <w:tcPr>
            <w:tcW w:w="985" w:type="dxa"/>
          </w:tcPr>
          <w:p w14:paraId="4FBDC419" w14:textId="3B3F74A8" w:rsidR="007D4456" w:rsidRDefault="007D4456" w:rsidP="00357BF5">
            <w:r>
              <w:t>3 A</w:t>
            </w:r>
          </w:p>
        </w:tc>
        <w:tc>
          <w:tcPr>
            <w:tcW w:w="1163" w:type="dxa"/>
            <w:shd w:val="clear" w:color="auto" w:fill="FFFF00"/>
          </w:tcPr>
          <w:p w14:paraId="3E18CD25" w14:textId="3F9800DD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  <w:shd w:val="clear" w:color="auto" w:fill="92D050"/>
          </w:tcPr>
          <w:p w14:paraId="5882EB04" w14:textId="3085CD10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92D050"/>
          </w:tcPr>
          <w:p w14:paraId="317EEBD8" w14:textId="2C90A219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6D2A8CD1" w14:textId="3F39FD18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1469157B" w14:textId="0D786D6A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1A785F30" w14:textId="613BB05A" w:rsidR="007D4456" w:rsidRDefault="00797E71" w:rsidP="00357BF5">
            <w:r>
              <w:t>Q</w:t>
            </w:r>
          </w:p>
        </w:tc>
      </w:tr>
      <w:tr w:rsidR="007D4456" w14:paraId="5251A58A" w14:textId="16E8879C" w:rsidTr="00931BBB">
        <w:tc>
          <w:tcPr>
            <w:tcW w:w="985" w:type="dxa"/>
          </w:tcPr>
          <w:p w14:paraId="5A9ECB7F" w14:textId="05CBA506" w:rsidR="007D4456" w:rsidRDefault="007D4456" w:rsidP="00357BF5">
            <w:r>
              <w:t>4 A</w:t>
            </w:r>
          </w:p>
        </w:tc>
        <w:tc>
          <w:tcPr>
            <w:tcW w:w="1163" w:type="dxa"/>
            <w:shd w:val="clear" w:color="auto" w:fill="FFFF00"/>
          </w:tcPr>
          <w:p w14:paraId="18F1AB52" w14:textId="4565F8A6" w:rsidR="007D4456" w:rsidRDefault="007D4456" w:rsidP="00357BF5">
            <w:r w:rsidRPr="00063AE4">
              <w:t>Testing</w:t>
            </w:r>
          </w:p>
        </w:tc>
        <w:tc>
          <w:tcPr>
            <w:tcW w:w="1585" w:type="dxa"/>
            <w:shd w:val="clear" w:color="auto" w:fill="FFFF00"/>
          </w:tcPr>
          <w:p w14:paraId="0A4616A6" w14:textId="1818B6B5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3DDF9813" w14:textId="43A768A8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92D050"/>
          </w:tcPr>
          <w:p w14:paraId="45D9EC77" w14:textId="2EAF4B26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545169B8" w14:textId="5BBC910C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71A736F9" w14:textId="49E94F27" w:rsidR="007D4456" w:rsidRDefault="00797E71" w:rsidP="00357BF5">
            <w:r>
              <w:t>Q</w:t>
            </w:r>
          </w:p>
        </w:tc>
      </w:tr>
      <w:tr w:rsidR="007D4456" w14:paraId="5B9C7296" w14:textId="36F4DD5A" w:rsidTr="00C32610">
        <w:tc>
          <w:tcPr>
            <w:tcW w:w="985" w:type="dxa"/>
          </w:tcPr>
          <w:p w14:paraId="214875FA" w14:textId="2D559A73" w:rsidR="007D4456" w:rsidRDefault="007D4456" w:rsidP="00357BF5">
            <w:r>
              <w:t>5 A</w:t>
            </w:r>
          </w:p>
        </w:tc>
        <w:tc>
          <w:tcPr>
            <w:tcW w:w="1163" w:type="dxa"/>
            <w:shd w:val="clear" w:color="auto" w:fill="92D050"/>
          </w:tcPr>
          <w:p w14:paraId="73E2BF4D" w14:textId="41C33960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5CD1D1C0" w14:textId="797CE13A" w:rsidR="007D4456" w:rsidRDefault="007D4456" w:rsidP="00357BF5">
            <w:r>
              <w:t>Public</w:t>
            </w:r>
          </w:p>
        </w:tc>
        <w:tc>
          <w:tcPr>
            <w:tcW w:w="1365" w:type="dxa"/>
          </w:tcPr>
          <w:p w14:paraId="7868986D" w14:textId="5F3DC23E" w:rsidR="007D4456" w:rsidRDefault="007D4456" w:rsidP="00357BF5">
            <w:r>
              <w:t>Testers</w:t>
            </w:r>
          </w:p>
        </w:tc>
        <w:tc>
          <w:tcPr>
            <w:tcW w:w="1418" w:type="dxa"/>
            <w:shd w:val="clear" w:color="auto" w:fill="auto"/>
          </w:tcPr>
          <w:p w14:paraId="5FAC7A18" w14:textId="21A8FD77" w:rsidR="007D4456" w:rsidRDefault="007D4456" w:rsidP="00357BF5">
            <w:r>
              <w:t>-</w:t>
            </w:r>
          </w:p>
        </w:tc>
        <w:tc>
          <w:tcPr>
            <w:tcW w:w="1509" w:type="dxa"/>
          </w:tcPr>
          <w:p w14:paraId="76D4C527" w14:textId="51C3311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C98F0" w14:textId="168E5892" w:rsidR="007D4456" w:rsidRDefault="00797E71" w:rsidP="00357BF5">
            <w:r>
              <w:t>C</w:t>
            </w:r>
          </w:p>
        </w:tc>
      </w:tr>
      <w:tr w:rsidR="007D4456" w14:paraId="0F7AB90D" w14:textId="2BE427D3" w:rsidTr="00931BBB">
        <w:tc>
          <w:tcPr>
            <w:tcW w:w="985" w:type="dxa"/>
          </w:tcPr>
          <w:p w14:paraId="1BE4C36E" w14:textId="1918B81D" w:rsidR="007D4456" w:rsidRDefault="007D4456" w:rsidP="00357BF5">
            <w:r>
              <w:t>5 B</w:t>
            </w:r>
          </w:p>
        </w:tc>
        <w:tc>
          <w:tcPr>
            <w:tcW w:w="1163" w:type="dxa"/>
            <w:shd w:val="clear" w:color="auto" w:fill="92D050"/>
          </w:tcPr>
          <w:p w14:paraId="322A0BC2" w14:textId="46D9679B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1211DF2E" w14:textId="199B6526" w:rsidR="007D4456" w:rsidRDefault="007D4456" w:rsidP="00357BF5">
            <w:r>
              <w:t>Private</w:t>
            </w:r>
          </w:p>
        </w:tc>
        <w:tc>
          <w:tcPr>
            <w:tcW w:w="1365" w:type="dxa"/>
          </w:tcPr>
          <w:p w14:paraId="52ABA90C" w14:textId="77D36401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1E811A30" w14:textId="729F906A" w:rsidR="007D4456" w:rsidRDefault="007D4456" w:rsidP="00357BF5">
            <w:r>
              <w:t>G1</w:t>
            </w:r>
          </w:p>
        </w:tc>
        <w:tc>
          <w:tcPr>
            <w:tcW w:w="1509" w:type="dxa"/>
          </w:tcPr>
          <w:p w14:paraId="59D65B55" w14:textId="5C8293A3" w:rsidR="007D4456" w:rsidRDefault="007D4456" w:rsidP="00357BF5">
            <w:r>
              <w:t>Open</w:t>
            </w:r>
          </w:p>
        </w:tc>
        <w:tc>
          <w:tcPr>
            <w:tcW w:w="985" w:type="dxa"/>
          </w:tcPr>
          <w:p w14:paraId="6AD88E36" w14:textId="6DE8A4DD" w:rsidR="007D4456" w:rsidRDefault="00797E71" w:rsidP="00357BF5">
            <w:r>
              <w:t>Q</w:t>
            </w:r>
          </w:p>
        </w:tc>
      </w:tr>
      <w:tr w:rsidR="007D4456" w14:paraId="551D7ECF" w14:textId="10D48F2D" w:rsidTr="00C32610">
        <w:tc>
          <w:tcPr>
            <w:tcW w:w="985" w:type="dxa"/>
          </w:tcPr>
          <w:p w14:paraId="7219F426" w14:textId="359A4981" w:rsidR="007D4456" w:rsidRDefault="007D4456" w:rsidP="00357BF5">
            <w:r>
              <w:t>5 C</w:t>
            </w:r>
          </w:p>
        </w:tc>
        <w:tc>
          <w:tcPr>
            <w:tcW w:w="1163" w:type="dxa"/>
            <w:shd w:val="clear" w:color="auto" w:fill="92D050"/>
          </w:tcPr>
          <w:p w14:paraId="68B83A22" w14:textId="4ABABF4F" w:rsidR="007D4456" w:rsidRDefault="007D4456" w:rsidP="00357BF5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7E9B0C94" w14:textId="0D78CC56" w:rsidR="007D4456" w:rsidRDefault="007D4456" w:rsidP="00357BF5">
            <w:r>
              <w:t>Public</w:t>
            </w:r>
          </w:p>
        </w:tc>
        <w:tc>
          <w:tcPr>
            <w:tcW w:w="1365" w:type="dxa"/>
            <w:shd w:val="clear" w:color="auto" w:fill="auto"/>
          </w:tcPr>
          <w:p w14:paraId="1D3E8EFE" w14:textId="03B06896" w:rsidR="007D4456" w:rsidRDefault="007D4456" w:rsidP="00357BF5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04005841" w14:textId="6E741EED" w:rsidR="007D4456" w:rsidRDefault="007D4456" w:rsidP="00357BF5">
            <w:r>
              <w:t>G2</w:t>
            </w:r>
          </w:p>
        </w:tc>
        <w:tc>
          <w:tcPr>
            <w:tcW w:w="1509" w:type="dxa"/>
          </w:tcPr>
          <w:p w14:paraId="1C466F03" w14:textId="4FDB65D0" w:rsidR="007D4456" w:rsidRDefault="007D4456" w:rsidP="00357BF5">
            <w:r>
              <w:t>Not-open</w:t>
            </w:r>
          </w:p>
        </w:tc>
        <w:tc>
          <w:tcPr>
            <w:tcW w:w="985" w:type="dxa"/>
          </w:tcPr>
          <w:p w14:paraId="45857801" w14:textId="1109AB99" w:rsidR="007D4456" w:rsidRDefault="00797E71" w:rsidP="00357BF5">
            <w:r>
              <w:t>Q</w:t>
            </w:r>
          </w:p>
        </w:tc>
      </w:tr>
      <w:tr w:rsidR="0003566F" w14:paraId="504B98DC" w14:textId="77777777" w:rsidTr="00C32610">
        <w:tc>
          <w:tcPr>
            <w:tcW w:w="985" w:type="dxa"/>
            <w:shd w:val="clear" w:color="auto" w:fill="FFC000"/>
          </w:tcPr>
          <w:p w14:paraId="46246D07" w14:textId="00FF27AE" w:rsidR="0003566F" w:rsidRDefault="0003566F" w:rsidP="00357BF5">
            <w:r>
              <w:t>5 D</w:t>
            </w:r>
          </w:p>
        </w:tc>
        <w:tc>
          <w:tcPr>
            <w:tcW w:w="1163" w:type="dxa"/>
            <w:shd w:val="clear" w:color="auto" w:fill="FFFF00"/>
          </w:tcPr>
          <w:p w14:paraId="7E777410" w14:textId="5994B799" w:rsidR="0003566F" w:rsidRDefault="0003566F" w:rsidP="00357BF5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47AC97CD" w14:textId="206BC2B7" w:rsidR="0003566F" w:rsidRDefault="0003566F" w:rsidP="00357BF5">
            <w:r>
              <w:t>Private</w:t>
            </w:r>
          </w:p>
        </w:tc>
        <w:tc>
          <w:tcPr>
            <w:tcW w:w="1365" w:type="dxa"/>
          </w:tcPr>
          <w:p w14:paraId="43487567" w14:textId="13E30892" w:rsidR="0003566F" w:rsidRDefault="0003566F" w:rsidP="00357BF5">
            <w:r>
              <w:t>Testers</w:t>
            </w:r>
          </w:p>
        </w:tc>
        <w:tc>
          <w:tcPr>
            <w:tcW w:w="1418" w:type="dxa"/>
            <w:shd w:val="clear" w:color="auto" w:fill="auto"/>
          </w:tcPr>
          <w:p w14:paraId="4DCCD9C4" w14:textId="0B07711D" w:rsidR="0003566F" w:rsidRDefault="00EF0E41" w:rsidP="00357BF5">
            <w:r>
              <w:t>-</w:t>
            </w:r>
          </w:p>
        </w:tc>
        <w:tc>
          <w:tcPr>
            <w:tcW w:w="1509" w:type="dxa"/>
          </w:tcPr>
          <w:p w14:paraId="46CB1CE1" w14:textId="186AB217" w:rsidR="00EF0E41" w:rsidRDefault="00EF0E41" w:rsidP="00357BF5">
            <w:r>
              <w:t>Open</w:t>
            </w:r>
          </w:p>
        </w:tc>
        <w:tc>
          <w:tcPr>
            <w:tcW w:w="985" w:type="dxa"/>
          </w:tcPr>
          <w:p w14:paraId="791FB40F" w14:textId="2618108E" w:rsidR="0003566F" w:rsidRDefault="00EF0E41" w:rsidP="00357BF5">
            <w:r>
              <w:t>Q</w:t>
            </w:r>
          </w:p>
        </w:tc>
      </w:tr>
      <w:tr w:rsidR="0003566F" w14:paraId="44E44DF1" w14:textId="77777777" w:rsidTr="00C32610">
        <w:tc>
          <w:tcPr>
            <w:tcW w:w="985" w:type="dxa"/>
            <w:shd w:val="clear" w:color="auto" w:fill="FFC000"/>
          </w:tcPr>
          <w:p w14:paraId="11952FAC" w14:textId="013BD4F2" w:rsidR="0003566F" w:rsidRDefault="00EF0E41" w:rsidP="0003566F">
            <w:r>
              <w:t>5 E</w:t>
            </w:r>
          </w:p>
        </w:tc>
        <w:tc>
          <w:tcPr>
            <w:tcW w:w="1163" w:type="dxa"/>
            <w:shd w:val="clear" w:color="auto" w:fill="FFFF00"/>
          </w:tcPr>
          <w:p w14:paraId="23529D4C" w14:textId="02ADC147" w:rsidR="0003566F" w:rsidRDefault="0003566F" w:rsidP="0003566F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33692ED9" w14:textId="6149D253" w:rsidR="0003566F" w:rsidRDefault="0003566F" w:rsidP="0003566F">
            <w:r>
              <w:t>Public</w:t>
            </w:r>
          </w:p>
        </w:tc>
        <w:tc>
          <w:tcPr>
            <w:tcW w:w="1365" w:type="dxa"/>
          </w:tcPr>
          <w:p w14:paraId="6537042F" w14:textId="080B6F92" w:rsidR="0003566F" w:rsidRDefault="0003566F" w:rsidP="0003566F">
            <w:r>
              <w:t>Testers</w:t>
            </w:r>
          </w:p>
        </w:tc>
        <w:tc>
          <w:tcPr>
            <w:tcW w:w="1418" w:type="dxa"/>
            <w:shd w:val="clear" w:color="auto" w:fill="auto"/>
          </w:tcPr>
          <w:p w14:paraId="0AA8789D" w14:textId="378B25F9" w:rsidR="0003566F" w:rsidRDefault="00EF0E41" w:rsidP="0003566F">
            <w:r>
              <w:t>-</w:t>
            </w:r>
          </w:p>
        </w:tc>
        <w:tc>
          <w:tcPr>
            <w:tcW w:w="1509" w:type="dxa"/>
          </w:tcPr>
          <w:p w14:paraId="7C27C3F9" w14:textId="306B7945" w:rsidR="0003566F" w:rsidRDefault="00EF0E41" w:rsidP="0003566F">
            <w:r>
              <w:t>Open</w:t>
            </w:r>
          </w:p>
        </w:tc>
        <w:tc>
          <w:tcPr>
            <w:tcW w:w="985" w:type="dxa"/>
          </w:tcPr>
          <w:p w14:paraId="1C96165A" w14:textId="043FCBD1" w:rsidR="0003566F" w:rsidRDefault="00EF0E41" w:rsidP="0003566F">
            <w:r>
              <w:t>Q</w:t>
            </w:r>
          </w:p>
        </w:tc>
      </w:tr>
      <w:tr w:rsidR="0003566F" w14:paraId="38FA63A0" w14:textId="2C59A338" w:rsidTr="00931BBB">
        <w:tc>
          <w:tcPr>
            <w:tcW w:w="985" w:type="dxa"/>
          </w:tcPr>
          <w:p w14:paraId="3F674943" w14:textId="2DC0FF96" w:rsidR="0003566F" w:rsidRDefault="0003566F" w:rsidP="0003566F">
            <w:r>
              <w:t>6 A</w:t>
            </w:r>
          </w:p>
        </w:tc>
        <w:tc>
          <w:tcPr>
            <w:tcW w:w="1163" w:type="dxa"/>
            <w:shd w:val="clear" w:color="auto" w:fill="92D050"/>
          </w:tcPr>
          <w:p w14:paraId="787277C9" w14:textId="0A3707CA" w:rsidR="0003566F" w:rsidRDefault="0003566F" w:rsidP="0003566F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5A6A622A" w14:textId="7C327791" w:rsidR="0003566F" w:rsidRDefault="0003566F" w:rsidP="0003566F">
            <w:r>
              <w:t>Private</w:t>
            </w:r>
          </w:p>
        </w:tc>
        <w:tc>
          <w:tcPr>
            <w:tcW w:w="1365" w:type="dxa"/>
          </w:tcPr>
          <w:p w14:paraId="3E44C0BF" w14:textId="7F339B3F" w:rsidR="0003566F" w:rsidRDefault="0003566F" w:rsidP="0003566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EA330E8" w14:textId="00621D49" w:rsidR="0003566F" w:rsidRDefault="0003566F" w:rsidP="0003566F">
            <w:r>
              <w:t>G1</w:t>
            </w:r>
          </w:p>
        </w:tc>
        <w:tc>
          <w:tcPr>
            <w:tcW w:w="1509" w:type="dxa"/>
          </w:tcPr>
          <w:p w14:paraId="0598261A" w14:textId="08F58AFB" w:rsidR="0003566F" w:rsidRDefault="0003566F" w:rsidP="0003566F">
            <w:r>
              <w:t>Open</w:t>
            </w:r>
          </w:p>
        </w:tc>
        <w:tc>
          <w:tcPr>
            <w:tcW w:w="985" w:type="dxa"/>
          </w:tcPr>
          <w:p w14:paraId="05D7618E" w14:textId="3B08C30E" w:rsidR="0003566F" w:rsidRDefault="0003566F" w:rsidP="0003566F">
            <w:r>
              <w:t>C</w:t>
            </w:r>
          </w:p>
        </w:tc>
      </w:tr>
      <w:tr w:rsidR="0003566F" w14:paraId="76AE8D58" w14:textId="32C63FA1" w:rsidTr="00931BBB">
        <w:tc>
          <w:tcPr>
            <w:tcW w:w="985" w:type="dxa"/>
          </w:tcPr>
          <w:p w14:paraId="2E2C9185" w14:textId="5E12D67B" w:rsidR="0003566F" w:rsidRDefault="0003566F" w:rsidP="0003566F">
            <w:r>
              <w:t>6 B</w:t>
            </w:r>
          </w:p>
        </w:tc>
        <w:tc>
          <w:tcPr>
            <w:tcW w:w="1163" w:type="dxa"/>
            <w:shd w:val="clear" w:color="auto" w:fill="92D050"/>
          </w:tcPr>
          <w:p w14:paraId="7ED762A5" w14:textId="5D273E23" w:rsidR="0003566F" w:rsidRDefault="0003566F" w:rsidP="0003566F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27F05126" w14:textId="4587A0E0" w:rsidR="0003566F" w:rsidRDefault="0003566F" w:rsidP="0003566F">
            <w:r>
              <w:t>Private</w:t>
            </w:r>
          </w:p>
        </w:tc>
        <w:tc>
          <w:tcPr>
            <w:tcW w:w="1365" w:type="dxa"/>
            <w:shd w:val="clear" w:color="auto" w:fill="auto"/>
          </w:tcPr>
          <w:p w14:paraId="4965E65C" w14:textId="79D7B2F9" w:rsidR="0003566F" w:rsidRDefault="0003566F" w:rsidP="0003566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543432B" w14:textId="4F0A1CD9" w:rsidR="0003566F" w:rsidRDefault="0003566F" w:rsidP="0003566F">
            <w:r>
              <w:t>G2</w:t>
            </w:r>
          </w:p>
        </w:tc>
        <w:tc>
          <w:tcPr>
            <w:tcW w:w="1509" w:type="dxa"/>
          </w:tcPr>
          <w:p w14:paraId="6074AA1A" w14:textId="4D9CFCA2" w:rsidR="0003566F" w:rsidRDefault="0003566F" w:rsidP="0003566F">
            <w:r>
              <w:t>Closed</w:t>
            </w:r>
          </w:p>
        </w:tc>
        <w:tc>
          <w:tcPr>
            <w:tcW w:w="985" w:type="dxa"/>
          </w:tcPr>
          <w:p w14:paraId="7A83E26B" w14:textId="5A2FCBF2" w:rsidR="0003566F" w:rsidRDefault="0003566F" w:rsidP="0003566F">
            <w:r>
              <w:t>Q</w:t>
            </w:r>
          </w:p>
        </w:tc>
      </w:tr>
      <w:tr w:rsidR="00EF0E41" w14:paraId="67726182" w14:textId="77777777" w:rsidTr="00C32610">
        <w:tc>
          <w:tcPr>
            <w:tcW w:w="985" w:type="dxa"/>
            <w:shd w:val="clear" w:color="auto" w:fill="FFC000"/>
          </w:tcPr>
          <w:p w14:paraId="0DEC18DC" w14:textId="0E54E17A" w:rsidR="00EF0E41" w:rsidRDefault="00EF0E41" w:rsidP="00DE524F">
            <w:r>
              <w:t>6 C</w:t>
            </w:r>
          </w:p>
        </w:tc>
        <w:tc>
          <w:tcPr>
            <w:tcW w:w="1163" w:type="dxa"/>
            <w:shd w:val="clear" w:color="auto" w:fill="FFFF00"/>
          </w:tcPr>
          <w:p w14:paraId="35827036" w14:textId="77777777" w:rsidR="00EF0E41" w:rsidRDefault="00EF0E41" w:rsidP="00DE524F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68179B9C" w14:textId="77777777" w:rsidR="00EF0E41" w:rsidRDefault="00EF0E41" w:rsidP="00DE524F">
            <w:r>
              <w:t>Private</w:t>
            </w:r>
          </w:p>
        </w:tc>
        <w:tc>
          <w:tcPr>
            <w:tcW w:w="1365" w:type="dxa"/>
          </w:tcPr>
          <w:p w14:paraId="6CB9A143" w14:textId="77777777" w:rsidR="00EF0E41" w:rsidRDefault="00EF0E41" w:rsidP="00DE524F">
            <w:r>
              <w:t>Testers</w:t>
            </w:r>
          </w:p>
        </w:tc>
        <w:tc>
          <w:tcPr>
            <w:tcW w:w="1418" w:type="dxa"/>
            <w:shd w:val="clear" w:color="auto" w:fill="auto"/>
          </w:tcPr>
          <w:p w14:paraId="286C6F44" w14:textId="77777777" w:rsidR="00EF0E41" w:rsidRDefault="00EF0E41" w:rsidP="00DE524F">
            <w:r>
              <w:t>-</w:t>
            </w:r>
          </w:p>
        </w:tc>
        <w:tc>
          <w:tcPr>
            <w:tcW w:w="1509" w:type="dxa"/>
          </w:tcPr>
          <w:p w14:paraId="62F55B25" w14:textId="77777777" w:rsidR="00EF0E41" w:rsidRDefault="00EF0E41" w:rsidP="00DE524F">
            <w:r>
              <w:t>Open</w:t>
            </w:r>
          </w:p>
        </w:tc>
        <w:tc>
          <w:tcPr>
            <w:tcW w:w="985" w:type="dxa"/>
          </w:tcPr>
          <w:p w14:paraId="79B6734E" w14:textId="77777777" w:rsidR="00EF0E41" w:rsidRDefault="00EF0E41" w:rsidP="00DE524F">
            <w:r>
              <w:t>Q</w:t>
            </w:r>
          </w:p>
        </w:tc>
      </w:tr>
      <w:tr w:rsidR="00EF0E41" w14:paraId="2DD6C6FB" w14:textId="77777777" w:rsidTr="00C32610">
        <w:tc>
          <w:tcPr>
            <w:tcW w:w="985" w:type="dxa"/>
            <w:shd w:val="clear" w:color="auto" w:fill="FFC000"/>
          </w:tcPr>
          <w:p w14:paraId="2A13A0E7" w14:textId="50F68221" w:rsidR="00EF0E41" w:rsidRDefault="00EF0E41" w:rsidP="00DE524F">
            <w:r>
              <w:t>6 D</w:t>
            </w:r>
          </w:p>
        </w:tc>
        <w:tc>
          <w:tcPr>
            <w:tcW w:w="1163" w:type="dxa"/>
            <w:shd w:val="clear" w:color="auto" w:fill="FFFF00"/>
          </w:tcPr>
          <w:p w14:paraId="4E108E3E" w14:textId="77777777" w:rsidR="00EF0E41" w:rsidRDefault="00EF0E41" w:rsidP="00DE524F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6C2DAF92" w14:textId="77777777" w:rsidR="00EF0E41" w:rsidRDefault="00EF0E41" w:rsidP="00DE524F">
            <w:r>
              <w:t>Public</w:t>
            </w:r>
          </w:p>
        </w:tc>
        <w:tc>
          <w:tcPr>
            <w:tcW w:w="1365" w:type="dxa"/>
          </w:tcPr>
          <w:p w14:paraId="2FB56615" w14:textId="77777777" w:rsidR="00EF0E41" w:rsidRDefault="00EF0E41" w:rsidP="00DE524F">
            <w:r>
              <w:t>Testers</w:t>
            </w:r>
          </w:p>
        </w:tc>
        <w:tc>
          <w:tcPr>
            <w:tcW w:w="1418" w:type="dxa"/>
            <w:shd w:val="clear" w:color="auto" w:fill="auto"/>
          </w:tcPr>
          <w:p w14:paraId="5D19F8C9" w14:textId="77777777" w:rsidR="00EF0E41" w:rsidRDefault="00EF0E41" w:rsidP="00DE524F">
            <w:r>
              <w:t>-</w:t>
            </w:r>
          </w:p>
        </w:tc>
        <w:tc>
          <w:tcPr>
            <w:tcW w:w="1509" w:type="dxa"/>
          </w:tcPr>
          <w:p w14:paraId="486A29F6" w14:textId="77777777" w:rsidR="00EF0E41" w:rsidRDefault="00EF0E41" w:rsidP="00DE524F">
            <w:r>
              <w:t>Open</w:t>
            </w:r>
          </w:p>
        </w:tc>
        <w:tc>
          <w:tcPr>
            <w:tcW w:w="985" w:type="dxa"/>
          </w:tcPr>
          <w:p w14:paraId="2BD88E45" w14:textId="77777777" w:rsidR="00EF0E41" w:rsidRDefault="00EF0E41" w:rsidP="00DE524F">
            <w:r>
              <w:t>Q</w:t>
            </w:r>
          </w:p>
        </w:tc>
      </w:tr>
      <w:tr w:rsidR="0003566F" w14:paraId="275B58DE" w14:textId="30922865" w:rsidTr="00931BBB">
        <w:tc>
          <w:tcPr>
            <w:tcW w:w="985" w:type="dxa"/>
          </w:tcPr>
          <w:p w14:paraId="42E852EC" w14:textId="75F4F004" w:rsidR="0003566F" w:rsidRDefault="0003566F" w:rsidP="0003566F">
            <w:r>
              <w:t>7 A</w:t>
            </w:r>
          </w:p>
        </w:tc>
        <w:tc>
          <w:tcPr>
            <w:tcW w:w="1163" w:type="dxa"/>
          </w:tcPr>
          <w:p w14:paraId="65C1F0F0" w14:textId="1E61488D" w:rsidR="0003566F" w:rsidRDefault="0003566F" w:rsidP="0003566F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5C4512C8" w14:textId="15291BCC" w:rsidR="0003566F" w:rsidRDefault="0003566F" w:rsidP="0003566F">
            <w:r>
              <w:t>Public</w:t>
            </w:r>
          </w:p>
        </w:tc>
        <w:tc>
          <w:tcPr>
            <w:tcW w:w="1365" w:type="dxa"/>
          </w:tcPr>
          <w:p w14:paraId="60EE7C90" w14:textId="5B13C3F8" w:rsidR="0003566F" w:rsidRDefault="0003566F" w:rsidP="0003566F">
            <w:r>
              <w:t>-</w:t>
            </w:r>
          </w:p>
        </w:tc>
        <w:tc>
          <w:tcPr>
            <w:tcW w:w="1418" w:type="dxa"/>
          </w:tcPr>
          <w:p w14:paraId="382D8E75" w14:textId="013A1E20" w:rsidR="0003566F" w:rsidRDefault="0003566F" w:rsidP="0003566F">
            <w:r>
              <w:t>-</w:t>
            </w:r>
          </w:p>
        </w:tc>
        <w:tc>
          <w:tcPr>
            <w:tcW w:w="1509" w:type="dxa"/>
          </w:tcPr>
          <w:p w14:paraId="46BEF8CB" w14:textId="5B254866" w:rsidR="0003566F" w:rsidRDefault="0003566F" w:rsidP="0003566F">
            <w:r>
              <w:t>Closed</w:t>
            </w:r>
          </w:p>
        </w:tc>
        <w:tc>
          <w:tcPr>
            <w:tcW w:w="985" w:type="dxa"/>
          </w:tcPr>
          <w:p w14:paraId="7224788A" w14:textId="76AFF746" w:rsidR="0003566F" w:rsidRDefault="0003566F" w:rsidP="0003566F">
            <w:r>
              <w:t>Q</w:t>
            </w:r>
          </w:p>
        </w:tc>
      </w:tr>
      <w:tr w:rsidR="0003566F" w14:paraId="4B4F0F29" w14:textId="7C313BC4" w:rsidTr="00931BBB">
        <w:tc>
          <w:tcPr>
            <w:tcW w:w="985" w:type="dxa"/>
          </w:tcPr>
          <w:p w14:paraId="2BB9252A" w14:textId="77107AFB" w:rsidR="0003566F" w:rsidRDefault="0003566F" w:rsidP="0003566F">
            <w:r>
              <w:t>8 A</w:t>
            </w:r>
          </w:p>
        </w:tc>
        <w:tc>
          <w:tcPr>
            <w:tcW w:w="1163" w:type="dxa"/>
          </w:tcPr>
          <w:p w14:paraId="78D39233" w14:textId="0245C50C" w:rsidR="0003566F" w:rsidRDefault="0003566F" w:rsidP="0003566F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679C957A" w14:textId="49A5073E" w:rsidR="0003566F" w:rsidRDefault="0003566F" w:rsidP="0003566F">
            <w:r>
              <w:t>Private</w:t>
            </w:r>
          </w:p>
        </w:tc>
        <w:tc>
          <w:tcPr>
            <w:tcW w:w="1365" w:type="dxa"/>
          </w:tcPr>
          <w:p w14:paraId="7D1F5956" w14:textId="2051E7E6" w:rsidR="0003566F" w:rsidRDefault="0003566F" w:rsidP="0003566F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36B32749" w14:textId="16546250" w:rsidR="0003566F" w:rsidRDefault="0003566F" w:rsidP="0003566F">
            <w:r>
              <w:t>G2</w:t>
            </w:r>
          </w:p>
        </w:tc>
        <w:tc>
          <w:tcPr>
            <w:tcW w:w="1509" w:type="dxa"/>
          </w:tcPr>
          <w:p w14:paraId="11F6FCDB" w14:textId="40575C47" w:rsidR="0003566F" w:rsidRDefault="0003566F" w:rsidP="0003566F">
            <w:r>
              <w:t>Closed</w:t>
            </w:r>
          </w:p>
        </w:tc>
        <w:tc>
          <w:tcPr>
            <w:tcW w:w="985" w:type="dxa"/>
          </w:tcPr>
          <w:p w14:paraId="07CED54D" w14:textId="57AE3C01" w:rsidR="0003566F" w:rsidRDefault="0003566F" w:rsidP="0003566F">
            <w:r>
              <w:t>C</w:t>
            </w:r>
          </w:p>
        </w:tc>
      </w:tr>
      <w:tr w:rsidR="00D37184" w14:paraId="3AA643C4" w14:textId="77777777" w:rsidTr="00DE524F">
        <w:tc>
          <w:tcPr>
            <w:tcW w:w="985" w:type="dxa"/>
          </w:tcPr>
          <w:p w14:paraId="63E569CD" w14:textId="2BEF3459" w:rsidR="00D37184" w:rsidRDefault="00D37184" w:rsidP="00D37184">
            <w:r>
              <w:t>9 A</w:t>
            </w:r>
          </w:p>
        </w:tc>
        <w:tc>
          <w:tcPr>
            <w:tcW w:w="1163" w:type="dxa"/>
          </w:tcPr>
          <w:p w14:paraId="7318C758" w14:textId="441E265E" w:rsidR="00D37184" w:rsidRDefault="00D37184" w:rsidP="00D37184">
            <w:r>
              <w:t>Planned</w:t>
            </w:r>
          </w:p>
        </w:tc>
        <w:tc>
          <w:tcPr>
            <w:tcW w:w="1585" w:type="dxa"/>
            <w:shd w:val="clear" w:color="auto" w:fill="92D050"/>
          </w:tcPr>
          <w:p w14:paraId="18A46E10" w14:textId="53B2C6AE" w:rsidR="00D37184" w:rsidRDefault="00D37184" w:rsidP="00D37184">
            <w:r>
              <w:t>Public</w:t>
            </w:r>
          </w:p>
        </w:tc>
        <w:tc>
          <w:tcPr>
            <w:tcW w:w="1365" w:type="dxa"/>
          </w:tcPr>
          <w:p w14:paraId="771F0F49" w14:textId="14063381" w:rsidR="00D37184" w:rsidRDefault="00D37184" w:rsidP="00D37184">
            <w:r>
              <w:t>D testers</w:t>
            </w:r>
          </w:p>
        </w:tc>
        <w:tc>
          <w:tcPr>
            <w:tcW w:w="1418" w:type="dxa"/>
            <w:shd w:val="clear" w:color="auto" w:fill="92D050"/>
          </w:tcPr>
          <w:p w14:paraId="7D9A5B8D" w14:textId="2C1A7CD6" w:rsidR="00D37184" w:rsidRDefault="00D37184" w:rsidP="00D37184">
            <w:r>
              <w:t>-</w:t>
            </w:r>
          </w:p>
        </w:tc>
        <w:tc>
          <w:tcPr>
            <w:tcW w:w="1509" w:type="dxa"/>
          </w:tcPr>
          <w:p w14:paraId="25B73021" w14:textId="0F33F111" w:rsidR="00D37184" w:rsidRDefault="00D37184" w:rsidP="00D37184">
            <w:r>
              <w:t>Not-open</w:t>
            </w:r>
          </w:p>
        </w:tc>
        <w:tc>
          <w:tcPr>
            <w:tcW w:w="985" w:type="dxa"/>
          </w:tcPr>
          <w:p w14:paraId="7FBE17DC" w14:textId="56B3CC0D" w:rsidR="00D37184" w:rsidRDefault="00D37184" w:rsidP="00D37184">
            <w:r>
              <w:t>C</w:t>
            </w:r>
          </w:p>
        </w:tc>
      </w:tr>
      <w:tr w:rsidR="00D37184" w14:paraId="00A36C4F" w14:textId="77777777" w:rsidTr="00DE524F">
        <w:tc>
          <w:tcPr>
            <w:tcW w:w="985" w:type="dxa"/>
          </w:tcPr>
          <w:p w14:paraId="17827EF6" w14:textId="6806AE92" w:rsidR="00D37184" w:rsidRDefault="00D37184" w:rsidP="00D37184">
            <w:r>
              <w:t>10 A</w:t>
            </w:r>
          </w:p>
        </w:tc>
        <w:tc>
          <w:tcPr>
            <w:tcW w:w="1163" w:type="dxa"/>
          </w:tcPr>
          <w:p w14:paraId="044D6528" w14:textId="287D37DF" w:rsidR="00D37184" w:rsidRDefault="00D37184" w:rsidP="00D37184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282E7571" w14:textId="66D5313D" w:rsidR="00D37184" w:rsidRDefault="00D37184" w:rsidP="00D37184">
            <w:r>
              <w:t>Public</w:t>
            </w:r>
          </w:p>
        </w:tc>
        <w:tc>
          <w:tcPr>
            <w:tcW w:w="1365" w:type="dxa"/>
          </w:tcPr>
          <w:p w14:paraId="195C3596" w14:textId="1BCED917" w:rsidR="00D37184" w:rsidRDefault="00D37184" w:rsidP="00D37184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0180848D" w14:textId="696AF85B" w:rsidR="00D37184" w:rsidRDefault="00D37184" w:rsidP="00D37184">
            <w:r>
              <w:t>-</w:t>
            </w:r>
          </w:p>
        </w:tc>
        <w:tc>
          <w:tcPr>
            <w:tcW w:w="1509" w:type="dxa"/>
          </w:tcPr>
          <w:p w14:paraId="3A69CC85" w14:textId="47C6B351" w:rsidR="00D37184" w:rsidRDefault="00D37184" w:rsidP="00D37184">
            <w:r>
              <w:t>Not-open</w:t>
            </w:r>
          </w:p>
        </w:tc>
        <w:tc>
          <w:tcPr>
            <w:tcW w:w="985" w:type="dxa"/>
          </w:tcPr>
          <w:p w14:paraId="07D7E61C" w14:textId="2CDA18B9" w:rsidR="00D37184" w:rsidRDefault="00D37184" w:rsidP="00D37184">
            <w:r>
              <w:t>C</w:t>
            </w:r>
          </w:p>
        </w:tc>
      </w:tr>
      <w:tr w:rsidR="00D37184" w14:paraId="1F914A18" w14:textId="77777777" w:rsidTr="00DE524F">
        <w:tc>
          <w:tcPr>
            <w:tcW w:w="985" w:type="dxa"/>
          </w:tcPr>
          <w:p w14:paraId="187EC5A7" w14:textId="69C04948" w:rsidR="00D37184" w:rsidRDefault="00D37184" w:rsidP="00D37184">
            <w:r>
              <w:t>11 A</w:t>
            </w:r>
          </w:p>
        </w:tc>
        <w:tc>
          <w:tcPr>
            <w:tcW w:w="1163" w:type="dxa"/>
          </w:tcPr>
          <w:p w14:paraId="52715EED" w14:textId="1DFB066B" w:rsidR="00D37184" w:rsidRDefault="00D37184" w:rsidP="00D37184">
            <w:r w:rsidRPr="00063AE4">
              <w:t>Testing</w:t>
            </w:r>
          </w:p>
        </w:tc>
        <w:tc>
          <w:tcPr>
            <w:tcW w:w="1585" w:type="dxa"/>
            <w:shd w:val="clear" w:color="auto" w:fill="92D050"/>
          </w:tcPr>
          <w:p w14:paraId="62538579" w14:textId="4231F849" w:rsidR="00D37184" w:rsidRDefault="00D37184" w:rsidP="00D37184">
            <w:r>
              <w:t>Public</w:t>
            </w:r>
          </w:p>
        </w:tc>
        <w:tc>
          <w:tcPr>
            <w:tcW w:w="1365" w:type="dxa"/>
          </w:tcPr>
          <w:p w14:paraId="39344D2C" w14:textId="400C6F22" w:rsidR="00D37184" w:rsidRDefault="00D37184" w:rsidP="00D37184">
            <w:r>
              <w:t>D testers</w:t>
            </w:r>
          </w:p>
        </w:tc>
        <w:tc>
          <w:tcPr>
            <w:tcW w:w="1418" w:type="dxa"/>
            <w:shd w:val="clear" w:color="auto" w:fill="92D050"/>
          </w:tcPr>
          <w:p w14:paraId="26815F23" w14:textId="74270902" w:rsidR="00D37184" w:rsidRDefault="00D37184" w:rsidP="00D37184">
            <w:r>
              <w:t>D1</w:t>
            </w:r>
          </w:p>
        </w:tc>
        <w:tc>
          <w:tcPr>
            <w:tcW w:w="1509" w:type="dxa"/>
          </w:tcPr>
          <w:p w14:paraId="4C2B8680" w14:textId="59099D0D" w:rsidR="00D37184" w:rsidRDefault="00D37184" w:rsidP="00D37184">
            <w:r>
              <w:t>Not-open</w:t>
            </w:r>
          </w:p>
        </w:tc>
        <w:tc>
          <w:tcPr>
            <w:tcW w:w="985" w:type="dxa"/>
          </w:tcPr>
          <w:p w14:paraId="3CD3AC99" w14:textId="60DAEAFD" w:rsidR="00D37184" w:rsidRDefault="00D37184" w:rsidP="00D37184">
            <w:r>
              <w:t>Q</w:t>
            </w:r>
          </w:p>
        </w:tc>
      </w:tr>
      <w:tr w:rsidR="00D37184" w14:paraId="56212F5A" w14:textId="77777777" w:rsidTr="00931BBB">
        <w:tc>
          <w:tcPr>
            <w:tcW w:w="985" w:type="dxa"/>
          </w:tcPr>
          <w:p w14:paraId="23D42C66" w14:textId="271D04B8" w:rsidR="00D37184" w:rsidRDefault="00D37184" w:rsidP="00D37184">
            <w:r>
              <w:t>12 A</w:t>
            </w:r>
          </w:p>
        </w:tc>
        <w:tc>
          <w:tcPr>
            <w:tcW w:w="1163" w:type="dxa"/>
          </w:tcPr>
          <w:p w14:paraId="1DB808F1" w14:textId="4A6BD7AA" w:rsidR="00D37184" w:rsidRDefault="00D37184" w:rsidP="00D37184">
            <w:r w:rsidRPr="00063AE4">
              <w:t>Testing</w:t>
            </w:r>
          </w:p>
        </w:tc>
        <w:tc>
          <w:tcPr>
            <w:tcW w:w="1585" w:type="dxa"/>
            <w:shd w:val="clear" w:color="auto" w:fill="FFFF00"/>
          </w:tcPr>
          <w:p w14:paraId="383BCEC2" w14:textId="263D8168" w:rsidR="00D37184" w:rsidRDefault="00D37184" w:rsidP="00D37184">
            <w:r>
              <w:t>Private</w:t>
            </w:r>
          </w:p>
        </w:tc>
        <w:tc>
          <w:tcPr>
            <w:tcW w:w="1365" w:type="dxa"/>
          </w:tcPr>
          <w:p w14:paraId="6977ADB5" w14:textId="0C4CD0A3" w:rsidR="00D37184" w:rsidRDefault="00D37184" w:rsidP="00D37184">
            <w:r>
              <w:t>D testers</w:t>
            </w:r>
          </w:p>
        </w:tc>
        <w:tc>
          <w:tcPr>
            <w:tcW w:w="1418" w:type="dxa"/>
            <w:shd w:val="clear" w:color="auto" w:fill="92D050"/>
          </w:tcPr>
          <w:p w14:paraId="2F4FF2AA" w14:textId="24616028" w:rsidR="00D37184" w:rsidRDefault="00D37184" w:rsidP="00D37184">
            <w:r>
              <w:t>D2</w:t>
            </w:r>
          </w:p>
        </w:tc>
        <w:tc>
          <w:tcPr>
            <w:tcW w:w="1509" w:type="dxa"/>
          </w:tcPr>
          <w:p w14:paraId="291D2B8A" w14:textId="23B58F7C" w:rsidR="00D37184" w:rsidRDefault="00D37184" w:rsidP="00D37184">
            <w:r>
              <w:t>Open</w:t>
            </w:r>
          </w:p>
        </w:tc>
        <w:tc>
          <w:tcPr>
            <w:tcW w:w="985" w:type="dxa"/>
          </w:tcPr>
          <w:p w14:paraId="5F1C276B" w14:textId="074E523B" w:rsidR="00D37184" w:rsidRDefault="00D37184" w:rsidP="00D37184">
            <w:r>
              <w:t>Q</w:t>
            </w:r>
          </w:p>
        </w:tc>
      </w:tr>
      <w:tr w:rsidR="00D37184" w14:paraId="73E16926" w14:textId="77777777" w:rsidTr="00DE524F">
        <w:tc>
          <w:tcPr>
            <w:tcW w:w="985" w:type="dxa"/>
          </w:tcPr>
          <w:p w14:paraId="522276B9" w14:textId="58E8C53D" w:rsidR="00D37184" w:rsidRDefault="00D37184" w:rsidP="00D37184">
            <w:r>
              <w:t>13 A</w:t>
            </w:r>
          </w:p>
        </w:tc>
        <w:tc>
          <w:tcPr>
            <w:tcW w:w="1163" w:type="dxa"/>
          </w:tcPr>
          <w:p w14:paraId="0F3167AF" w14:textId="60848BF4" w:rsidR="00D37184" w:rsidRDefault="00D37184" w:rsidP="00D37184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75635B32" w14:textId="57FA02A8" w:rsidR="00D37184" w:rsidRDefault="00D37184" w:rsidP="00D37184">
            <w:r>
              <w:t>Public</w:t>
            </w:r>
          </w:p>
        </w:tc>
        <w:tc>
          <w:tcPr>
            <w:tcW w:w="1365" w:type="dxa"/>
          </w:tcPr>
          <w:p w14:paraId="7FAE76F6" w14:textId="0B074548" w:rsidR="00D37184" w:rsidRDefault="00D37184" w:rsidP="00D37184">
            <w:r>
              <w:t>D testers</w:t>
            </w:r>
          </w:p>
        </w:tc>
        <w:tc>
          <w:tcPr>
            <w:tcW w:w="1418" w:type="dxa"/>
            <w:shd w:val="clear" w:color="auto" w:fill="92D050"/>
          </w:tcPr>
          <w:p w14:paraId="6316A77D" w14:textId="409CA8B6" w:rsidR="00D37184" w:rsidRDefault="00D37184" w:rsidP="00D37184">
            <w:r>
              <w:t>-</w:t>
            </w:r>
          </w:p>
        </w:tc>
        <w:tc>
          <w:tcPr>
            <w:tcW w:w="1509" w:type="dxa"/>
          </w:tcPr>
          <w:p w14:paraId="77244471" w14:textId="55012722" w:rsidR="00D37184" w:rsidRDefault="00D37184" w:rsidP="00D37184">
            <w:r>
              <w:t>Open</w:t>
            </w:r>
          </w:p>
        </w:tc>
        <w:tc>
          <w:tcPr>
            <w:tcW w:w="985" w:type="dxa"/>
          </w:tcPr>
          <w:p w14:paraId="4562A1AE" w14:textId="2847151A" w:rsidR="00D37184" w:rsidRDefault="00D37184" w:rsidP="00D37184">
            <w:r>
              <w:t>C</w:t>
            </w:r>
          </w:p>
        </w:tc>
      </w:tr>
      <w:tr w:rsidR="00D37184" w14:paraId="2D6BABDB" w14:textId="77777777" w:rsidTr="00931BBB">
        <w:tc>
          <w:tcPr>
            <w:tcW w:w="985" w:type="dxa"/>
          </w:tcPr>
          <w:p w14:paraId="298BC7F3" w14:textId="2E4E52C1" w:rsidR="00D37184" w:rsidRDefault="00D37184" w:rsidP="00D37184">
            <w:r>
              <w:t>13 B</w:t>
            </w:r>
          </w:p>
        </w:tc>
        <w:tc>
          <w:tcPr>
            <w:tcW w:w="1163" w:type="dxa"/>
          </w:tcPr>
          <w:p w14:paraId="7282738A" w14:textId="2D11F928" w:rsidR="00D37184" w:rsidRDefault="00D37184" w:rsidP="00D37184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1197732A" w14:textId="25903FA9" w:rsidR="00D37184" w:rsidRDefault="00D37184" w:rsidP="00D37184">
            <w:r>
              <w:t>Private</w:t>
            </w:r>
          </w:p>
        </w:tc>
        <w:tc>
          <w:tcPr>
            <w:tcW w:w="1365" w:type="dxa"/>
          </w:tcPr>
          <w:p w14:paraId="7A29D9D0" w14:textId="29E6FEDA" w:rsidR="00D37184" w:rsidRDefault="00D37184" w:rsidP="00D37184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3295EC4F" w14:textId="4F555D55" w:rsidR="00D37184" w:rsidRDefault="00D37184" w:rsidP="00D37184">
            <w:r>
              <w:t>D1</w:t>
            </w:r>
          </w:p>
        </w:tc>
        <w:tc>
          <w:tcPr>
            <w:tcW w:w="1509" w:type="dxa"/>
          </w:tcPr>
          <w:p w14:paraId="3C977455" w14:textId="2C30A15A" w:rsidR="00D37184" w:rsidRDefault="00D37184" w:rsidP="00D37184">
            <w:r>
              <w:t>Open</w:t>
            </w:r>
          </w:p>
        </w:tc>
        <w:tc>
          <w:tcPr>
            <w:tcW w:w="985" w:type="dxa"/>
          </w:tcPr>
          <w:p w14:paraId="1956AE5C" w14:textId="60AABDBB" w:rsidR="00D37184" w:rsidRDefault="00D37184" w:rsidP="00D37184">
            <w:r>
              <w:t>Q</w:t>
            </w:r>
          </w:p>
        </w:tc>
      </w:tr>
      <w:tr w:rsidR="00D37184" w14:paraId="61607898" w14:textId="77777777" w:rsidTr="00DE524F">
        <w:tc>
          <w:tcPr>
            <w:tcW w:w="985" w:type="dxa"/>
          </w:tcPr>
          <w:p w14:paraId="16ACBF63" w14:textId="35DDFC34" w:rsidR="00D37184" w:rsidRDefault="00D37184" w:rsidP="00D37184">
            <w:r>
              <w:t>13 C</w:t>
            </w:r>
          </w:p>
        </w:tc>
        <w:tc>
          <w:tcPr>
            <w:tcW w:w="1163" w:type="dxa"/>
          </w:tcPr>
          <w:p w14:paraId="7C36EFBC" w14:textId="004D6A43" w:rsidR="00D37184" w:rsidRDefault="00D37184" w:rsidP="00D37184">
            <w:r>
              <w:t>Active</w:t>
            </w:r>
          </w:p>
        </w:tc>
        <w:tc>
          <w:tcPr>
            <w:tcW w:w="1585" w:type="dxa"/>
            <w:shd w:val="clear" w:color="auto" w:fill="92D050"/>
          </w:tcPr>
          <w:p w14:paraId="6297F708" w14:textId="34F23A46" w:rsidR="00D37184" w:rsidRDefault="00D37184" w:rsidP="00D37184">
            <w:r>
              <w:t>Public</w:t>
            </w:r>
          </w:p>
        </w:tc>
        <w:tc>
          <w:tcPr>
            <w:tcW w:w="1365" w:type="dxa"/>
          </w:tcPr>
          <w:p w14:paraId="7AECD1EF" w14:textId="4BB2502B" w:rsidR="00D37184" w:rsidRDefault="00D37184" w:rsidP="00D37184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6A3EAA78" w14:textId="73A5F928" w:rsidR="00D37184" w:rsidRDefault="00D37184" w:rsidP="00D37184">
            <w:r>
              <w:t>D2</w:t>
            </w:r>
          </w:p>
        </w:tc>
        <w:tc>
          <w:tcPr>
            <w:tcW w:w="1509" w:type="dxa"/>
          </w:tcPr>
          <w:p w14:paraId="011EA61F" w14:textId="141F7ADA" w:rsidR="00D37184" w:rsidRDefault="00D37184" w:rsidP="00D37184">
            <w:r>
              <w:t>Not-open</w:t>
            </w:r>
          </w:p>
        </w:tc>
        <w:tc>
          <w:tcPr>
            <w:tcW w:w="985" w:type="dxa"/>
          </w:tcPr>
          <w:p w14:paraId="0FD7B5A7" w14:textId="16B8A908" w:rsidR="00D37184" w:rsidRDefault="00D37184" w:rsidP="00D37184">
            <w:r>
              <w:t>Q</w:t>
            </w:r>
          </w:p>
        </w:tc>
      </w:tr>
      <w:tr w:rsidR="00D37184" w14:paraId="309508DB" w14:textId="77777777" w:rsidTr="00931BBB">
        <w:tc>
          <w:tcPr>
            <w:tcW w:w="985" w:type="dxa"/>
          </w:tcPr>
          <w:p w14:paraId="4CFF5C03" w14:textId="17F42B7E" w:rsidR="00D37184" w:rsidRDefault="00D37184" w:rsidP="00D37184">
            <w:r>
              <w:t>13 D</w:t>
            </w:r>
          </w:p>
        </w:tc>
        <w:tc>
          <w:tcPr>
            <w:tcW w:w="1163" w:type="dxa"/>
          </w:tcPr>
          <w:p w14:paraId="7B79B9C0" w14:textId="438C0F13" w:rsidR="00D37184" w:rsidRDefault="00D37184" w:rsidP="00D37184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07D7F2B7" w14:textId="6F2B1A46" w:rsidR="00D37184" w:rsidRDefault="00D37184" w:rsidP="00D37184">
            <w:r>
              <w:t>Private</w:t>
            </w:r>
          </w:p>
        </w:tc>
        <w:tc>
          <w:tcPr>
            <w:tcW w:w="1365" w:type="dxa"/>
          </w:tcPr>
          <w:p w14:paraId="0287029E" w14:textId="56D16EF7" w:rsidR="00D37184" w:rsidRDefault="00D37184" w:rsidP="00D37184">
            <w:r>
              <w:t>D testers</w:t>
            </w:r>
          </w:p>
        </w:tc>
        <w:tc>
          <w:tcPr>
            <w:tcW w:w="1418" w:type="dxa"/>
            <w:shd w:val="clear" w:color="auto" w:fill="92D050"/>
          </w:tcPr>
          <w:p w14:paraId="107C1A5A" w14:textId="703F2BDB" w:rsidR="00D37184" w:rsidRDefault="00D37184" w:rsidP="00D37184">
            <w:r>
              <w:t>-</w:t>
            </w:r>
          </w:p>
        </w:tc>
        <w:tc>
          <w:tcPr>
            <w:tcW w:w="1509" w:type="dxa"/>
          </w:tcPr>
          <w:p w14:paraId="040BB5F5" w14:textId="42825929" w:rsidR="00D37184" w:rsidRDefault="00D37184" w:rsidP="00D37184">
            <w:r>
              <w:t>Open</w:t>
            </w:r>
          </w:p>
        </w:tc>
        <w:tc>
          <w:tcPr>
            <w:tcW w:w="985" w:type="dxa"/>
          </w:tcPr>
          <w:p w14:paraId="50503884" w14:textId="1DA34340" w:rsidR="00D37184" w:rsidRDefault="00D37184" w:rsidP="00D37184">
            <w:r>
              <w:t>Q</w:t>
            </w:r>
          </w:p>
        </w:tc>
      </w:tr>
      <w:tr w:rsidR="00D37184" w14:paraId="3C029275" w14:textId="77777777" w:rsidTr="00DE524F">
        <w:tc>
          <w:tcPr>
            <w:tcW w:w="985" w:type="dxa"/>
          </w:tcPr>
          <w:p w14:paraId="6081786C" w14:textId="5D670083" w:rsidR="00D37184" w:rsidRDefault="00D37184" w:rsidP="00D37184">
            <w:r>
              <w:t>13 E</w:t>
            </w:r>
          </w:p>
        </w:tc>
        <w:tc>
          <w:tcPr>
            <w:tcW w:w="1163" w:type="dxa"/>
          </w:tcPr>
          <w:p w14:paraId="61F5B048" w14:textId="10A4178A" w:rsidR="00D37184" w:rsidRDefault="00D37184" w:rsidP="00D37184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2978AD53" w14:textId="0227D1AB" w:rsidR="00D37184" w:rsidRDefault="00D37184" w:rsidP="00D37184">
            <w:r>
              <w:t>Public</w:t>
            </w:r>
          </w:p>
        </w:tc>
        <w:tc>
          <w:tcPr>
            <w:tcW w:w="1365" w:type="dxa"/>
          </w:tcPr>
          <w:p w14:paraId="159E0399" w14:textId="6C5B99FD" w:rsidR="00D37184" w:rsidRDefault="00D37184" w:rsidP="00D37184">
            <w:r>
              <w:t>D testers</w:t>
            </w:r>
          </w:p>
        </w:tc>
        <w:tc>
          <w:tcPr>
            <w:tcW w:w="1418" w:type="dxa"/>
            <w:shd w:val="clear" w:color="auto" w:fill="92D050"/>
          </w:tcPr>
          <w:p w14:paraId="69FCD221" w14:textId="2CF50AA3" w:rsidR="00D37184" w:rsidRDefault="00D37184" w:rsidP="00D37184">
            <w:r>
              <w:t>-</w:t>
            </w:r>
          </w:p>
        </w:tc>
        <w:tc>
          <w:tcPr>
            <w:tcW w:w="1509" w:type="dxa"/>
          </w:tcPr>
          <w:p w14:paraId="23163C1E" w14:textId="4FA5EAA0" w:rsidR="00D37184" w:rsidRDefault="00D37184" w:rsidP="00D37184">
            <w:r>
              <w:t>Open</w:t>
            </w:r>
          </w:p>
        </w:tc>
        <w:tc>
          <w:tcPr>
            <w:tcW w:w="985" w:type="dxa"/>
          </w:tcPr>
          <w:p w14:paraId="270D159B" w14:textId="2B26ED0B" w:rsidR="00D37184" w:rsidRDefault="00D37184" w:rsidP="00D37184">
            <w:r>
              <w:t>Q</w:t>
            </w:r>
          </w:p>
        </w:tc>
      </w:tr>
      <w:tr w:rsidR="00D37184" w14:paraId="7AF10C18" w14:textId="77777777" w:rsidTr="00931BBB">
        <w:tc>
          <w:tcPr>
            <w:tcW w:w="985" w:type="dxa"/>
          </w:tcPr>
          <w:p w14:paraId="49B9605B" w14:textId="291A3A28" w:rsidR="00D37184" w:rsidRDefault="00D37184" w:rsidP="00D37184">
            <w:r>
              <w:t>14 A</w:t>
            </w:r>
          </w:p>
        </w:tc>
        <w:tc>
          <w:tcPr>
            <w:tcW w:w="1163" w:type="dxa"/>
          </w:tcPr>
          <w:p w14:paraId="67B25255" w14:textId="064A4D23" w:rsidR="00D37184" w:rsidRDefault="00D37184" w:rsidP="00D37184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3F0D6776" w14:textId="6B7DDFE0" w:rsidR="00D37184" w:rsidRDefault="00D37184" w:rsidP="00D37184">
            <w:r>
              <w:t>Private</w:t>
            </w:r>
          </w:p>
        </w:tc>
        <w:tc>
          <w:tcPr>
            <w:tcW w:w="1365" w:type="dxa"/>
          </w:tcPr>
          <w:p w14:paraId="0046F8E1" w14:textId="57027C00" w:rsidR="00D37184" w:rsidRDefault="00D37184" w:rsidP="00D37184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3DC68F81" w14:textId="6047A0B3" w:rsidR="00D37184" w:rsidRDefault="00D37184" w:rsidP="00D37184">
            <w:r>
              <w:t>D1</w:t>
            </w:r>
          </w:p>
        </w:tc>
        <w:tc>
          <w:tcPr>
            <w:tcW w:w="1509" w:type="dxa"/>
          </w:tcPr>
          <w:p w14:paraId="057C1173" w14:textId="02C3ACD0" w:rsidR="00D37184" w:rsidRDefault="00D37184" w:rsidP="00D37184">
            <w:r>
              <w:t>Open</w:t>
            </w:r>
          </w:p>
        </w:tc>
        <w:tc>
          <w:tcPr>
            <w:tcW w:w="985" w:type="dxa"/>
          </w:tcPr>
          <w:p w14:paraId="03B61284" w14:textId="27C969E0" w:rsidR="00D37184" w:rsidRDefault="00D37184" w:rsidP="00D37184">
            <w:r>
              <w:t>C</w:t>
            </w:r>
          </w:p>
        </w:tc>
      </w:tr>
      <w:tr w:rsidR="00D37184" w14:paraId="44D582A3" w14:textId="77777777" w:rsidTr="00931BBB">
        <w:tc>
          <w:tcPr>
            <w:tcW w:w="985" w:type="dxa"/>
          </w:tcPr>
          <w:p w14:paraId="0C69F320" w14:textId="1796CD05" w:rsidR="00D37184" w:rsidRDefault="00D37184" w:rsidP="00D37184">
            <w:r>
              <w:t>14 B</w:t>
            </w:r>
          </w:p>
        </w:tc>
        <w:tc>
          <w:tcPr>
            <w:tcW w:w="1163" w:type="dxa"/>
          </w:tcPr>
          <w:p w14:paraId="57A0D695" w14:textId="240F6715" w:rsidR="00D37184" w:rsidRDefault="00D37184" w:rsidP="00D37184">
            <w:r>
              <w:t>Active</w:t>
            </w:r>
          </w:p>
        </w:tc>
        <w:tc>
          <w:tcPr>
            <w:tcW w:w="1585" w:type="dxa"/>
            <w:shd w:val="clear" w:color="auto" w:fill="FFFF00"/>
          </w:tcPr>
          <w:p w14:paraId="505508AA" w14:textId="7DF25363" w:rsidR="00D37184" w:rsidRDefault="00D37184" w:rsidP="00D37184">
            <w:r>
              <w:t>Private</w:t>
            </w:r>
          </w:p>
        </w:tc>
        <w:tc>
          <w:tcPr>
            <w:tcW w:w="1365" w:type="dxa"/>
          </w:tcPr>
          <w:p w14:paraId="693A493B" w14:textId="5475F719" w:rsidR="00D37184" w:rsidRDefault="00D37184" w:rsidP="00D37184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7C1856B7" w14:textId="3808B4F7" w:rsidR="00D37184" w:rsidRDefault="00D37184" w:rsidP="00D37184">
            <w:r>
              <w:t>D2</w:t>
            </w:r>
          </w:p>
        </w:tc>
        <w:tc>
          <w:tcPr>
            <w:tcW w:w="1509" w:type="dxa"/>
          </w:tcPr>
          <w:p w14:paraId="4CC3951A" w14:textId="1834513C" w:rsidR="00D37184" w:rsidRDefault="00D37184" w:rsidP="00D37184">
            <w:r>
              <w:t>Closed</w:t>
            </w:r>
          </w:p>
        </w:tc>
        <w:tc>
          <w:tcPr>
            <w:tcW w:w="985" w:type="dxa"/>
          </w:tcPr>
          <w:p w14:paraId="063BF292" w14:textId="2A1D38CD" w:rsidR="00D37184" w:rsidRDefault="00D37184" w:rsidP="00D37184">
            <w:r>
              <w:t>Q</w:t>
            </w:r>
          </w:p>
        </w:tc>
      </w:tr>
      <w:tr w:rsidR="00D37184" w14:paraId="0EE81453" w14:textId="77777777" w:rsidTr="00931BBB">
        <w:tc>
          <w:tcPr>
            <w:tcW w:w="985" w:type="dxa"/>
          </w:tcPr>
          <w:p w14:paraId="4E017883" w14:textId="20BFD7F8" w:rsidR="00D37184" w:rsidRDefault="00D37184" w:rsidP="00D37184">
            <w:r>
              <w:t>14 C</w:t>
            </w:r>
          </w:p>
        </w:tc>
        <w:tc>
          <w:tcPr>
            <w:tcW w:w="1163" w:type="dxa"/>
          </w:tcPr>
          <w:p w14:paraId="29791681" w14:textId="57A36D21" w:rsidR="00D37184" w:rsidRDefault="00D37184" w:rsidP="00D37184">
            <w:r>
              <w:t>Testing</w:t>
            </w:r>
          </w:p>
        </w:tc>
        <w:tc>
          <w:tcPr>
            <w:tcW w:w="1585" w:type="dxa"/>
            <w:shd w:val="clear" w:color="auto" w:fill="FFFF00"/>
          </w:tcPr>
          <w:p w14:paraId="25610F55" w14:textId="339E6ABF" w:rsidR="00D37184" w:rsidRDefault="00D37184" w:rsidP="00D37184">
            <w:r>
              <w:t>Private</w:t>
            </w:r>
          </w:p>
        </w:tc>
        <w:tc>
          <w:tcPr>
            <w:tcW w:w="1365" w:type="dxa"/>
          </w:tcPr>
          <w:p w14:paraId="1795F9C3" w14:textId="1F56248F" w:rsidR="00D37184" w:rsidRDefault="00D37184" w:rsidP="00D37184">
            <w:r>
              <w:t>D testers</w:t>
            </w:r>
          </w:p>
        </w:tc>
        <w:tc>
          <w:tcPr>
            <w:tcW w:w="1418" w:type="dxa"/>
            <w:shd w:val="clear" w:color="auto" w:fill="92D050"/>
          </w:tcPr>
          <w:p w14:paraId="6F9B650F" w14:textId="3388E8B1" w:rsidR="00D37184" w:rsidRDefault="00D37184" w:rsidP="00D37184">
            <w:r>
              <w:t>-</w:t>
            </w:r>
          </w:p>
        </w:tc>
        <w:tc>
          <w:tcPr>
            <w:tcW w:w="1509" w:type="dxa"/>
          </w:tcPr>
          <w:p w14:paraId="3780EBA2" w14:textId="265393C3" w:rsidR="00D37184" w:rsidRDefault="00D37184" w:rsidP="00D37184">
            <w:r>
              <w:t>Open</w:t>
            </w:r>
          </w:p>
        </w:tc>
        <w:tc>
          <w:tcPr>
            <w:tcW w:w="985" w:type="dxa"/>
          </w:tcPr>
          <w:p w14:paraId="67DC7101" w14:textId="6F5861ED" w:rsidR="00D37184" w:rsidRDefault="00D37184" w:rsidP="00D37184">
            <w:r>
              <w:t>Q</w:t>
            </w:r>
          </w:p>
        </w:tc>
      </w:tr>
      <w:tr w:rsidR="00D37184" w14:paraId="0D44D955" w14:textId="77777777" w:rsidTr="00DE524F">
        <w:tc>
          <w:tcPr>
            <w:tcW w:w="985" w:type="dxa"/>
          </w:tcPr>
          <w:p w14:paraId="78606946" w14:textId="1D7B5E7F" w:rsidR="00D37184" w:rsidRDefault="00D37184" w:rsidP="00D37184">
            <w:r>
              <w:t>14 D</w:t>
            </w:r>
          </w:p>
        </w:tc>
        <w:tc>
          <w:tcPr>
            <w:tcW w:w="1163" w:type="dxa"/>
          </w:tcPr>
          <w:p w14:paraId="25B39A51" w14:textId="35C26D3A" w:rsidR="00D37184" w:rsidRDefault="00D37184" w:rsidP="00D37184">
            <w:r>
              <w:t>Testing</w:t>
            </w:r>
          </w:p>
        </w:tc>
        <w:tc>
          <w:tcPr>
            <w:tcW w:w="1585" w:type="dxa"/>
            <w:shd w:val="clear" w:color="auto" w:fill="92D050"/>
          </w:tcPr>
          <w:p w14:paraId="7633E0E0" w14:textId="7EE51B97" w:rsidR="00D37184" w:rsidRDefault="00D37184" w:rsidP="00D37184">
            <w:r>
              <w:t>Public</w:t>
            </w:r>
          </w:p>
        </w:tc>
        <w:tc>
          <w:tcPr>
            <w:tcW w:w="1365" w:type="dxa"/>
          </w:tcPr>
          <w:p w14:paraId="3F46EE35" w14:textId="1C3FC573" w:rsidR="00D37184" w:rsidRDefault="00D37184" w:rsidP="00D37184">
            <w:r>
              <w:t>D testers</w:t>
            </w:r>
          </w:p>
        </w:tc>
        <w:tc>
          <w:tcPr>
            <w:tcW w:w="1418" w:type="dxa"/>
            <w:shd w:val="clear" w:color="auto" w:fill="92D050"/>
          </w:tcPr>
          <w:p w14:paraId="1F2D3269" w14:textId="2A8FDA07" w:rsidR="00D37184" w:rsidRDefault="00D37184" w:rsidP="00D37184">
            <w:r>
              <w:t>-</w:t>
            </w:r>
          </w:p>
        </w:tc>
        <w:tc>
          <w:tcPr>
            <w:tcW w:w="1509" w:type="dxa"/>
          </w:tcPr>
          <w:p w14:paraId="23F3A0BE" w14:textId="6BAC1083" w:rsidR="00D37184" w:rsidRDefault="00D37184" w:rsidP="00D37184">
            <w:r>
              <w:t>Open</w:t>
            </w:r>
          </w:p>
        </w:tc>
        <w:tc>
          <w:tcPr>
            <w:tcW w:w="985" w:type="dxa"/>
          </w:tcPr>
          <w:p w14:paraId="546A4E26" w14:textId="430266DA" w:rsidR="00D37184" w:rsidRDefault="00D37184" w:rsidP="00D37184">
            <w:r>
              <w:t>Q</w:t>
            </w:r>
          </w:p>
        </w:tc>
      </w:tr>
      <w:tr w:rsidR="00D37184" w14:paraId="41D541A3" w14:textId="77777777" w:rsidTr="00DE524F">
        <w:tc>
          <w:tcPr>
            <w:tcW w:w="985" w:type="dxa"/>
          </w:tcPr>
          <w:p w14:paraId="255236F8" w14:textId="34A9ADF0" w:rsidR="00D37184" w:rsidRDefault="00D37184" w:rsidP="00D37184">
            <w:r>
              <w:t>15 A</w:t>
            </w:r>
          </w:p>
        </w:tc>
        <w:tc>
          <w:tcPr>
            <w:tcW w:w="1163" w:type="dxa"/>
          </w:tcPr>
          <w:p w14:paraId="5E139E8F" w14:textId="3A124018" w:rsidR="00D37184" w:rsidRDefault="00D37184" w:rsidP="00D37184">
            <w:r>
              <w:t>Complete</w:t>
            </w:r>
          </w:p>
        </w:tc>
        <w:tc>
          <w:tcPr>
            <w:tcW w:w="1585" w:type="dxa"/>
            <w:shd w:val="clear" w:color="auto" w:fill="92D050"/>
          </w:tcPr>
          <w:p w14:paraId="31B6C551" w14:textId="6931B8D9" w:rsidR="00D37184" w:rsidRDefault="00D37184" w:rsidP="00D37184">
            <w:r>
              <w:t>Public</w:t>
            </w:r>
          </w:p>
        </w:tc>
        <w:tc>
          <w:tcPr>
            <w:tcW w:w="1365" w:type="dxa"/>
          </w:tcPr>
          <w:p w14:paraId="4BBC8772" w14:textId="338D5EC2" w:rsidR="00D37184" w:rsidRDefault="00D37184" w:rsidP="00D37184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1AA50425" w14:textId="517910F7" w:rsidR="00D37184" w:rsidRDefault="00D37184" w:rsidP="00D37184">
            <w:r>
              <w:t>-</w:t>
            </w:r>
          </w:p>
        </w:tc>
        <w:tc>
          <w:tcPr>
            <w:tcW w:w="1509" w:type="dxa"/>
          </w:tcPr>
          <w:p w14:paraId="479CD037" w14:textId="2C8CC16D" w:rsidR="00D37184" w:rsidRDefault="00D37184" w:rsidP="00D37184">
            <w:r>
              <w:t>Closed</w:t>
            </w:r>
          </w:p>
        </w:tc>
        <w:tc>
          <w:tcPr>
            <w:tcW w:w="985" w:type="dxa"/>
          </w:tcPr>
          <w:p w14:paraId="65ECA079" w14:textId="2EE54971" w:rsidR="00D37184" w:rsidRDefault="00D37184" w:rsidP="00D37184">
            <w:r>
              <w:t>Q</w:t>
            </w:r>
          </w:p>
        </w:tc>
      </w:tr>
      <w:tr w:rsidR="00D37184" w14:paraId="11B2AFA1" w14:textId="77777777" w:rsidTr="00931BBB">
        <w:tc>
          <w:tcPr>
            <w:tcW w:w="985" w:type="dxa"/>
          </w:tcPr>
          <w:p w14:paraId="2D43D179" w14:textId="1F7A4577" w:rsidR="00D37184" w:rsidRDefault="00D37184" w:rsidP="00D37184">
            <w:r>
              <w:t>16 A</w:t>
            </w:r>
          </w:p>
        </w:tc>
        <w:tc>
          <w:tcPr>
            <w:tcW w:w="1163" w:type="dxa"/>
          </w:tcPr>
          <w:p w14:paraId="1DC7DED5" w14:textId="6DDBB52F" w:rsidR="00D37184" w:rsidRDefault="00D37184" w:rsidP="00D37184">
            <w:r>
              <w:t>Complete</w:t>
            </w:r>
          </w:p>
        </w:tc>
        <w:tc>
          <w:tcPr>
            <w:tcW w:w="1585" w:type="dxa"/>
            <w:shd w:val="clear" w:color="auto" w:fill="FFFF00"/>
          </w:tcPr>
          <w:p w14:paraId="17BC5CFC" w14:textId="20C2B1AE" w:rsidR="00D37184" w:rsidRDefault="00D37184" w:rsidP="00D37184">
            <w:r>
              <w:t>Private</w:t>
            </w:r>
          </w:p>
        </w:tc>
        <w:tc>
          <w:tcPr>
            <w:tcW w:w="1365" w:type="dxa"/>
          </w:tcPr>
          <w:p w14:paraId="3047ED97" w14:textId="68271F60" w:rsidR="00D37184" w:rsidRDefault="00D37184" w:rsidP="00D37184">
            <w:r>
              <w:t>-</w:t>
            </w:r>
          </w:p>
        </w:tc>
        <w:tc>
          <w:tcPr>
            <w:tcW w:w="1418" w:type="dxa"/>
            <w:shd w:val="clear" w:color="auto" w:fill="92D050"/>
          </w:tcPr>
          <w:p w14:paraId="52727C9E" w14:textId="187FC9F7" w:rsidR="00D37184" w:rsidRDefault="00D37184" w:rsidP="00D37184">
            <w:r>
              <w:t>D2</w:t>
            </w:r>
          </w:p>
        </w:tc>
        <w:tc>
          <w:tcPr>
            <w:tcW w:w="1509" w:type="dxa"/>
          </w:tcPr>
          <w:p w14:paraId="0D238D2C" w14:textId="49447901" w:rsidR="00D37184" w:rsidRDefault="00D37184" w:rsidP="00D37184">
            <w:r>
              <w:t>Closed</w:t>
            </w:r>
          </w:p>
        </w:tc>
        <w:tc>
          <w:tcPr>
            <w:tcW w:w="985" w:type="dxa"/>
          </w:tcPr>
          <w:p w14:paraId="27EB874F" w14:textId="62E2FDAB" w:rsidR="00D37184" w:rsidRDefault="00D37184" w:rsidP="00D37184">
            <w:r>
              <w:t>C</w:t>
            </w:r>
          </w:p>
        </w:tc>
      </w:tr>
    </w:tbl>
    <w:p w14:paraId="55AAC10D" w14:textId="4E5F3040" w:rsidR="00000339" w:rsidRDefault="00000339" w:rsidP="00F050C1"/>
    <w:p w14:paraId="34CAE5CF" w14:textId="13620A9F" w:rsidR="00554FDB" w:rsidRDefault="00554FDB" w:rsidP="00F050C1">
      <w:r>
        <w:t>User task</w:t>
      </w:r>
      <w:r w:rsidR="00947A8A">
        <w:t>s</w:t>
      </w:r>
      <w:r w:rsidR="004C669D">
        <w:t xml:space="preserve"> (</w:t>
      </w:r>
      <w:r w:rsidR="00227A7D">
        <w:t>30</w:t>
      </w:r>
      <w:r w:rsidR="004C669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947A8A" w14:paraId="12C6AB3E" w14:textId="77777777" w:rsidTr="00DE524F">
        <w:tc>
          <w:tcPr>
            <w:tcW w:w="1501" w:type="dxa"/>
            <w:shd w:val="clear" w:color="auto" w:fill="D9D9D9" w:themeFill="background1" w:themeFillShade="D9"/>
          </w:tcPr>
          <w:p w14:paraId="13A1CD7F" w14:textId="77777777" w:rsidR="00947A8A" w:rsidRDefault="00947A8A" w:rsidP="00DE524F">
            <w:pPr>
              <w:jc w:val="right"/>
            </w:pPr>
            <w:r>
              <w:t>User: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41554C11" w14:textId="77777777" w:rsidR="00947A8A" w:rsidRDefault="00947A8A" w:rsidP="00DE524F">
            <w:r>
              <w:t>A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0053F43B" w14:textId="77777777" w:rsidR="00947A8A" w:rsidRDefault="00947A8A" w:rsidP="00DE524F">
            <w:r>
              <w:t>B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2FCD3CEC" w14:textId="77777777" w:rsidR="00947A8A" w:rsidRDefault="00947A8A" w:rsidP="00DE524F">
            <w:r>
              <w:t>C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6FA6FA22" w14:textId="77777777" w:rsidR="00947A8A" w:rsidRDefault="00947A8A" w:rsidP="00DE524F">
            <w:r>
              <w:t>D</w:t>
            </w:r>
          </w:p>
        </w:tc>
        <w:tc>
          <w:tcPr>
            <w:tcW w:w="1502" w:type="dxa"/>
            <w:shd w:val="clear" w:color="auto" w:fill="D9D9D9" w:themeFill="background1" w:themeFillShade="D9"/>
          </w:tcPr>
          <w:p w14:paraId="73D6CEC1" w14:textId="77777777" w:rsidR="00947A8A" w:rsidRDefault="00947A8A" w:rsidP="00DE524F">
            <w:r>
              <w:t>E</w:t>
            </w:r>
          </w:p>
        </w:tc>
      </w:tr>
      <w:tr w:rsidR="00947A8A" w14:paraId="07EDDC5B" w14:textId="77777777" w:rsidTr="000D2D74">
        <w:tc>
          <w:tcPr>
            <w:tcW w:w="1501" w:type="dxa"/>
          </w:tcPr>
          <w:p w14:paraId="6AA41701" w14:textId="7744AA58" w:rsidR="00947A8A" w:rsidRDefault="00947A8A" w:rsidP="00947A8A">
            <w:r>
              <w:t>1</w:t>
            </w:r>
          </w:p>
        </w:tc>
        <w:tc>
          <w:tcPr>
            <w:tcW w:w="1501" w:type="dxa"/>
            <w:shd w:val="clear" w:color="auto" w:fill="A5A5A5" w:themeFill="accent3"/>
          </w:tcPr>
          <w:p w14:paraId="34136505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67173A9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0130BC62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5B7AE2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2A1E57E" w14:textId="77777777" w:rsidR="00947A8A" w:rsidRDefault="00947A8A" w:rsidP="00947A8A"/>
        </w:tc>
      </w:tr>
      <w:tr w:rsidR="00947A8A" w14:paraId="1C3C48C1" w14:textId="77777777" w:rsidTr="000D2D74">
        <w:tc>
          <w:tcPr>
            <w:tcW w:w="1501" w:type="dxa"/>
          </w:tcPr>
          <w:p w14:paraId="4B2B50C5" w14:textId="005973CF" w:rsidR="00947A8A" w:rsidRDefault="00947A8A" w:rsidP="00947A8A">
            <w:r>
              <w:t>2</w:t>
            </w:r>
          </w:p>
        </w:tc>
        <w:tc>
          <w:tcPr>
            <w:tcW w:w="1501" w:type="dxa"/>
            <w:shd w:val="clear" w:color="auto" w:fill="A5A5A5" w:themeFill="accent3"/>
          </w:tcPr>
          <w:p w14:paraId="57C67AD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46486AA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4F8F16CD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3F6A97CE" w14:textId="77777777" w:rsidR="00947A8A" w:rsidRDefault="00947A8A" w:rsidP="00947A8A"/>
        </w:tc>
        <w:tc>
          <w:tcPr>
            <w:tcW w:w="1502" w:type="dxa"/>
            <w:shd w:val="clear" w:color="auto" w:fill="A5A5A5" w:themeFill="accent3"/>
          </w:tcPr>
          <w:p w14:paraId="774E91CC" w14:textId="77777777" w:rsidR="00947A8A" w:rsidRDefault="00947A8A" w:rsidP="00947A8A"/>
        </w:tc>
      </w:tr>
      <w:tr w:rsidR="000D2D74" w14:paraId="03C3BF38" w14:textId="77777777" w:rsidTr="000D2D74">
        <w:tc>
          <w:tcPr>
            <w:tcW w:w="1501" w:type="dxa"/>
          </w:tcPr>
          <w:p w14:paraId="4FBFE183" w14:textId="13640E12" w:rsidR="004C669D" w:rsidRDefault="004C669D" w:rsidP="004C669D">
            <w:r>
              <w:t>3</w:t>
            </w:r>
          </w:p>
        </w:tc>
        <w:tc>
          <w:tcPr>
            <w:tcW w:w="1501" w:type="dxa"/>
            <w:shd w:val="clear" w:color="auto" w:fill="A5A5A5" w:themeFill="accent3"/>
          </w:tcPr>
          <w:p w14:paraId="0F3B50C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7196DB99" w14:textId="5C10CAEE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43737FB5" w14:textId="4E66F9F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0F717CC" w14:textId="569B84A5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6258CD2A" w14:textId="77777777" w:rsidR="004C669D" w:rsidRDefault="004C669D" w:rsidP="004C669D"/>
        </w:tc>
      </w:tr>
      <w:tr w:rsidR="004C669D" w14:paraId="2D5677EF" w14:textId="77777777" w:rsidTr="000D2D74">
        <w:tc>
          <w:tcPr>
            <w:tcW w:w="1501" w:type="dxa"/>
          </w:tcPr>
          <w:p w14:paraId="078B7D98" w14:textId="416EF281" w:rsidR="004C669D" w:rsidRDefault="004C669D" w:rsidP="004C669D">
            <w:r>
              <w:t>4</w:t>
            </w:r>
          </w:p>
        </w:tc>
        <w:tc>
          <w:tcPr>
            <w:tcW w:w="1501" w:type="dxa"/>
            <w:shd w:val="clear" w:color="auto" w:fill="A5A5A5" w:themeFill="accent3"/>
          </w:tcPr>
          <w:p w14:paraId="0D5DF72E" w14:textId="77777777" w:rsidR="004C669D" w:rsidRDefault="004C669D" w:rsidP="004C669D"/>
        </w:tc>
        <w:tc>
          <w:tcPr>
            <w:tcW w:w="1502" w:type="dxa"/>
            <w:shd w:val="clear" w:color="auto" w:fill="C5E0B3" w:themeFill="accent6" w:themeFillTint="66"/>
          </w:tcPr>
          <w:p w14:paraId="68E053B6" w14:textId="273C9F3C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00F84935" w14:textId="6D67F167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501D32CC" w14:textId="47A4E65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A5A5A5" w:themeFill="accent3"/>
          </w:tcPr>
          <w:p w14:paraId="0B328CF6" w14:textId="77777777" w:rsidR="004C669D" w:rsidRDefault="004C669D" w:rsidP="004C669D"/>
        </w:tc>
      </w:tr>
      <w:tr w:rsidR="004C669D" w14:paraId="14F425CA" w14:textId="77777777" w:rsidTr="000D2D74">
        <w:tc>
          <w:tcPr>
            <w:tcW w:w="1501" w:type="dxa"/>
          </w:tcPr>
          <w:p w14:paraId="6943D900" w14:textId="11A25374" w:rsidR="004C669D" w:rsidRDefault="004C669D" w:rsidP="004C669D">
            <w:r>
              <w:t>5 A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6AE8B249" w14:textId="1C2677F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7C0C79D3" w14:textId="0AD62EEE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5AA95A8" w14:textId="5BB58CD9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C3C0733" w14:textId="5EE948AE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5ED2012" w14:textId="369631F9" w:rsidR="004C669D" w:rsidRDefault="000D2D74" w:rsidP="004C669D">
            <w:r>
              <w:t>V</w:t>
            </w:r>
          </w:p>
        </w:tc>
      </w:tr>
      <w:tr w:rsidR="004C669D" w14:paraId="5E67267F" w14:textId="77777777" w:rsidTr="000D2D74">
        <w:tc>
          <w:tcPr>
            <w:tcW w:w="1501" w:type="dxa"/>
          </w:tcPr>
          <w:p w14:paraId="755A624A" w14:textId="0A2C3C97" w:rsidR="004C669D" w:rsidRDefault="004C669D" w:rsidP="004C669D">
            <w:r>
              <w:t>5 B</w:t>
            </w:r>
          </w:p>
        </w:tc>
        <w:tc>
          <w:tcPr>
            <w:tcW w:w="1501" w:type="dxa"/>
            <w:shd w:val="clear" w:color="auto" w:fill="A5A5A5" w:themeFill="accent3"/>
          </w:tcPr>
          <w:p w14:paraId="27799BA8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7F554FB9" w14:textId="77777777" w:rsidR="004C669D" w:rsidRDefault="004C669D" w:rsidP="004C669D"/>
        </w:tc>
        <w:tc>
          <w:tcPr>
            <w:tcW w:w="1502" w:type="dxa"/>
            <w:shd w:val="clear" w:color="auto" w:fill="9CC2E5" w:themeFill="accent5" w:themeFillTint="99"/>
          </w:tcPr>
          <w:p w14:paraId="06E0684B" w14:textId="55D32A44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A0DB0ED" w14:textId="3B07F37A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2A497055" w14:textId="4D8B0F76" w:rsidR="004C669D" w:rsidRDefault="004C669D" w:rsidP="004C669D"/>
        </w:tc>
      </w:tr>
      <w:tr w:rsidR="000D2D74" w14:paraId="36E74D91" w14:textId="77777777" w:rsidTr="000D2D74">
        <w:tc>
          <w:tcPr>
            <w:tcW w:w="1501" w:type="dxa"/>
          </w:tcPr>
          <w:p w14:paraId="363CCA20" w14:textId="1E2EF166" w:rsidR="000D2D74" w:rsidRDefault="000D2D74" w:rsidP="000D2D74">
            <w:r>
              <w:t>5 C</w:t>
            </w:r>
          </w:p>
        </w:tc>
        <w:tc>
          <w:tcPr>
            <w:tcW w:w="1501" w:type="dxa"/>
            <w:shd w:val="clear" w:color="auto" w:fill="C5E0B3" w:themeFill="accent6" w:themeFillTint="66"/>
          </w:tcPr>
          <w:p w14:paraId="55230E5B" w14:textId="092E7718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CEAA601" w14:textId="199FA39C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0EF5240" w14:textId="1C54586A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8332B94" w14:textId="6AD08B95" w:rsidR="000D2D74" w:rsidRDefault="000D2D74" w:rsidP="000D2D74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E1BADCC" w14:textId="5D87D25B" w:rsidR="000D2D74" w:rsidRDefault="000D2D74" w:rsidP="000D2D74">
            <w:r>
              <w:t>V</w:t>
            </w:r>
          </w:p>
        </w:tc>
      </w:tr>
      <w:tr w:rsidR="00C32610" w14:paraId="25C68E31" w14:textId="77777777" w:rsidTr="00C32610">
        <w:tc>
          <w:tcPr>
            <w:tcW w:w="1501" w:type="dxa"/>
            <w:shd w:val="clear" w:color="auto" w:fill="FFC000"/>
          </w:tcPr>
          <w:p w14:paraId="6202C237" w14:textId="3E13623C" w:rsidR="00C32610" w:rsidRDefault="00C32610" w:rsidP="00C32610">
            <w:r>
              <w:t>5 D</w:t>
            </w:r>
          </w:p>
        </w:tc>
        <w:tc>
          <w:tcPr>
            <w:tcW w:w="1501" w:type="dxa"/>
            <w:shd w:val="clear" w:color="auto" w:fill="A5A5A5" w:themeFill="accent3"/>
          </w:tcPr>
          <w:p w14:paraId="1EE1B20A" w14:textId="77777777" w:rsidR="00C32610" w:rsidRDefault="00C32610" w:rsidP="00C32610"/>
        </w:tc>
        <w:tc>
          <w:tcPr>
            <w:tcW w:w="1502" w:type="dxa"/>
            <w:shd w:val="clear" w:color="auto" w:fill="C5E0B3" w:themeFill="accent6" w:themeFillTint="66"/>
          </w:tcPr>
          <w:p w14:paraId="5377FF5A" w14:textId="6D7F2952" w:rsidR="00C32610" w:rsidRDefault="00C32610" w:rsidP="00C32610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D8BF1BE" w14:textId="5ADDA59C" w:rsidR="00C32610" w:rsidRDefault="00C32610" w:rsidP="00C32610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3CC5DBE4" w14:textId="160F8D00" w:rsidR="00C32610" w:rsidRDefault="00C32610" w:rsidP="00C32610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0D9199D1" w14:textId="77777777" w:rsidR="00C32610" w:rsidRDefault="00C32610" w:rsidP="00C32610"/>
        </w:tc>
      </w:tr>
      <w:tr w:rsidR="00C32610" w14:paraId="24658664" w14:textId="77777777" w:rsidTr="00C32610">
        <w:tc>
          <w:tcPr>
            <w:tcW w:w="1501" w:type="dxa"/>
            <w:shd w:val="clear" w:color="auto" w:fill="FFC000"/>
          </w:tcPr>
          <w:p w14:paraId="4D49A82B" w14:textId="4D741015" w:rsidR="00C32610" w:rsidRDefault="00C32610" w:rsidP="00C32610">
            <w:r>
              <w:t>5 E</w:t>
            </w:r>
          </w:p>
        </w:tc>
        <w:tc>
          <w:tcPr>
            <w:tcW w:w="1501" w:type="dxa"/>
            <w:shd w:val="clear" w:color="auto" w:fill="A5A5A5" w:themeFill="accent3"/>
          </w:tcPr>
          <w:p w14:paraId="1DC56692" w14:textId="77777777" w:rsidR="00C32610" w:rsidRDefault="00C32610" w:rsidP="00C32610"/>
        </w:tc>
        <w:tc>
          <w:tcPr>
            <w:tcW w:w="1502" w:type="dxa"/>
            <w:shd w:val="clear" w:color="auto" w:fill="C5E0B3" w:themeFill="accent6" w:themeFillTint="66"/>
          </w:tcPr>
          <w:p w14:paraId="38FCA690" w14:textId="204CD1F6" w:rsidR="00C32610" w:rsidRDefault="00C32610" w:rsidP="00C32610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F8EACA4" w14:textId="7226BF6F" w:rsidR="00C32610" w:rsidRDefault="00C32610" w:rsidP="00C32610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F81F09D" w14:textId="5126FB4B" w:rsidR="00C32610" w:rsidRDefault="00C32610" w:rsidP="00C32610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26F87321" w14:textId="77777777" w:rsidR="00C32610" w:rsidRDefault="00C32610" w:rsidP="00C32610"/>
        </w:tc>
      </w:tr>
      <w:tr w:rsidR="004C669D" w14:paraId="4BE400CE" w14:textId="77777777" w:rsidTr="000D2D74">
        <w:tc>
          <w:tcPr>
            <w:tcW w:w="1501" w:type="dxa"/>
          </w:tcPr>
          <w:p w14:paraId="6297813A" w14:textId="478160CD" w:rsidR="004C669D" w:rsidRDefault="004C669D" w:rsidP="004C669D">
            <w:r>
              <w:t>6 A</w:t>
            </w:r>
          </w:p>
        </w:tc>
        <w:tc>
          <w:tcPr>
            <w:tcW w:w="1501" w:type="dxa"/>
            <w:shd w:val="clear" w:color="auto" w:fill="A5A5A5" w:themeFill="accent3"/>
          </w:tcPr>
          <w:p w14:paraId="694567D5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26AD4773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09ABDEC" w14:textId="70857BB6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2B74FAF3" w14:textId="4BE7D9BF" w:rsidR="004C669D" w:rsidRDefault="004C669D" w:rsidP="004C669D">
            <w:r>
              <w:t>A</w:t>
            </w:r>
          </w:p>
        </w:tc>
        <w:tc>
          <w:tcPr>
            <w:tcW w:w="1502" w:type="dxa"/>
            <w:shd w:val="clear" w:color="auto" w:fill="A5A5A5" w:themeFill="accent3"/>
          </w:tcPr>
          <w:p w14:paraId="41CC0B8D" w14:textId="77777777" w:rsidR="004C669D" w:rsidRDefault="004C669D" w:rsidP="004C669D"/>
        </w:tc>
      </w:tr>
      <w:tr w:rsidR="004C669D" w14:paraId="64695E2A" w14:textId="77777777" w:rsidTr="000D2D74">
        <w:tc>
          <w:tcPr>
            <w:tcW w:w="1501" w:type="dxa"/>
          </w:tcPr>
          <w:p w14:paraId="2AC32B50" w14:textId="496B64F9" w:rsidR="004C669D" w:rsidRDefault="004C669D" w:rsidP="004C669D">
            <w:r>
              <w:t>6 B</w:t>
            </w:r>
          </w:p>
        </w:tc>
        <w:tc>
          <w:tcPr>
            <w:tcW w:w="1501" w:type="dxa"/>
            <w:shd w:val="clear" w:color="auto" w:fill="A5A5A5" w:themeFill="accent3"/>
          </w:tcPr>
          <w:p w14:paraId="1C6155A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D20E833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278CD42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7F6749EB" w14:textId="18994C21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88BC09F" w14:textId="4C0A5C5D" w:rsidR="004C669D" w:rsidRDefault="004C669D" w:rsidP="004C669D">
            <w:r>
              <w:t>A</w:t>
            </w:r>
          </w:p>
        </w:tc>
      </w:tr>
      <w:tr w:rsidR="00074E96" w14:paraId="5F5C29E5" w14:textId="77777777" w:rsidTr="00C32610">
        <w:tc>
          <w:tcPr>
            <w:tcW w:w="1501" w:type="dxa"/>
            <w:shd w:val="clear" w:color="auto" w:fill="FFC000"/>
          </w:tcPr>
          <w:p w14:paraId="606A838F" w14:textId="15CAE504" w:rsidR="00074E96" w:rsidRDefault="00074E96" w:rsidP="004C669D">
            <w:r>
              <w:lastRenderedPageBreak/>
              <w:t>6 C</w:t>
            </w:r>
          </w:p>
        </w:tc>
        <w:tc>
          <w:tcPr>
            <w:tcW w:w="1501" w:type="dxa"/>
            <w:shd w:val="clear" w:color="auto" w:fill="A5A5A5" w:themeFill="accent3"/>
          </w:tcPr>
          <w:p w14:paraId="7145F94F" w14:textId="77777777" w:rsidR="00074E96" w:rsidRDefault="00074E96" w:rsidP="004C669D"/>
        </w:tc>
        <w:tc>
          <w:tcPr>
            <w:tcW w:w="1502" w:type="dxa"/>
            <w:shd w:val="clear" w:color="auto" w:fill="C5E0B3" w:themeFill="accent6" w:themeFillTint="66"/>
          </w:tcPr>
          <w:p w14:paraId="247A4F46" w14:textId="6C490D48" w:rsidR="00074E96" w:rsidRDefault="00C32610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34008C6" w14:textId="498F793E" w:rsidR="00074E96" w:rsidRPr="00C32610" w:rsidRDefault="00C32610" w:rsidP="004C669D">
            <w:r w:rsidRPr="00C32610"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A9D4D53" w14:textId="202B238E" w:rsidR="00074E96" w:rsidRDefault="00C32610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0FAC483E" w14:textId="77777777" w:rsidR="00074E96" w:rsidRDefault="00074E96" w:rsidP="004C669D"/>
        </w:tc>
      </w:tr>
      <w:tr w:rsidR="00074E96" w14:paraId="655592FA" w14:textId="77777777" w:rsidTr="00C32610">
        <w:tc>
          <w:tcPr>
            <w:tcW w:w="1501" w:type="dxa"/>
            <w:shd w:val="clear" w:color="auto" w:fill="FFC000"/>
          </w:tcPr>
          <w:p w14:paraId="6DC018F2" w14:textId="6EE9063F" w:rsidR="00074E96" w:rsidRDefault="002359C2" w:rsidP="004C669D">
            <w:r>
              <w:t>6 D</w:t>
            </w:r>
          </w:p>
        </w:tc>
        <w:tc>
          <w:tcPr>
            <w:tcW w:w="1501" w:type="dxa"/>
            <w:shd w:val="clear" w:color="auto" w:fill="A5A5A5" w:themeFill="accent3"/>
          </w:tcPr>
          <w:p w14:paraId="7D89E52F" w14:textId="77777777" w:rsidR="00074E96" w:rsidRDefault="00074E96" w:rsidP="004C669D"/>
        </w:tc>
        <w:tc>
          <w:tcPr>
            <w:tcW w:w="1502" w:type="dxa"/>
            <w:shd w:val="clear" w:color="auto" w:fill="C5E0B3" w:themeFill="accent6" w:themeFillTint="66"/>
          </w:tcPr>
          <w:p w14:paraId="2E2A4438" w14:textId="2706FDFF" w:rsidR="00074E96" w:rsidRDefault="00C32610" w:rsidP="004C669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687F3D5" w14:textId="3C306106" w:rsidR="00074E96" w:rsidRPr="00C32610" w:rsidRDefault="00C32610" w:rsidP="004C669D">
            <w:r w:rsidRPr="00C32610"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8A203E7" w14:textId="31FFC4DF" w:rsidR="00074E96" w:rsidRDefault="00C32610" w:rsidP="004C669D">
            <w:r>
              <w:t>V</w:t>
            </w:r>
          </w:p>
        </w:tc>
        <w:tc>
          <w:tcPr>
            <w:tcW w:w="1502" w:type="dxa"/>
            <w:shd w:val="clear" w:color="auto" w:fill="A5A5A5" w:themeFill="accent3"/>
          </w:tcPr>
          <w:p w14:paraId="0A7C8060" w14:textId="77777777" w:rsidR="00074E96" w:rsidRDefault="00074E96" w:rsidP="004C669D"/>
        </w:tc>
      </w:tr>
      <w:tr w:rsidR="004C669D" w14:paraId="65250D98" w14:textId="77777777" w:rsidTr="00D070E7">
        <w:tc>
          <w:tcPr>
            <w:tcW w:w="1501" w:type="dxa"/>
          </w:tcPr>
          <w:p w14:paraId="2FCB8AE1" w14:textId="380D8FC1" w:rsidR="004C669D" w:rsidRDefault="004C669D" w:rsidP="004C669D">
            <w:r>
              <w:t>7</w:t>
            </w:r>
          </w:p>
        </w:tc>
        <w:tc>
          <w:tcPr>
            <w:tcW w:w="1501" w:type="dxa"/>
            <w:shd w:val="clear" w:color="auto" w:fill="FFD966" w:themeFill="accent4" w:themeFillTint="99"/>
          </w:tcPr>
          <w:p w14:paraId="2E9BB7ED" w14:textId="32F8A765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6EBBEF0" w14:textId="3E9DD762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D08CDBC" w14:textId="450F6DAF" w:rsidR="004C669D" w:rsidRPr="00C32610" w:rsidRDefault="00243BEB" w:rsidP="004C669D">
            <w:r w:rsidRPr="00C32610"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5C98941" w14:textId="23AA8568" w:rsidR="004C669D" w:rsidRDefault="000D2D74" w:rsidP="004C669D">
            <w:r>
              <w:t>V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6FA341ED" w14:textId="6BBE4D0E" w:rsidR="004C669D" w:rsidRDefault="004C669D" w:rsidP="004C669D">
            <w:r>
              <w:t>C</w:t>
            </w:r>
          </w:p>
        </w:tc>
      </w:tr>
      <w:tr w:rsidR="004C669D" w14:paraId="0C4B1509" w14:textId="77777777" w:rsidTr="000D2D74">
        <w:tc>
          <w:tcPr>
            <w:tcW w:w="1501" w:type="dxa"/>
          </w:tcPr>
          <w:p w14:paraId="79A804F1" w14:textId="7B50BD25" w:rsidR="004C669D" w:rsidRDefault="004C669D" w:rsidP="004C669D">
            <w:r>
              <w:t>8</w:t>
            </w:r>
          </w:p>
        </w:tc>
        <w:tc>
          <w:tcPr>
            <w:tcW w:w="1501" w:type="dxa"/>
            <w:shd w:val="clear" w:color="auto" w:fill="A5A5A5" w:themeFill="accent3"/>
          </w:tcPr>
          <w:p w14:paraId="3DD29919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53481E2F" w14:textId="77777777" w:rsidR="004C669D" w:rsidRDefault="004C669D" w:rsidP="004C669D"/>
        </w:tc>
        <w:tc>
          <w:tcPr>
            <w:tcW w:w="1502" w:type="dxa"/>
            <w:shd w:val="clear" w:color="auto" w:fill="A5A5A5" w:themeFill="accent3"/>
          </w:tcPr>
          <w:p w14:paraId="10BAE391" w14:textId="77777777" w:rsidR="004C669D" w:rsidRDefault="004C669D" w:rsidP="004C669D"/>
        </w:tc>
        <w:tc>
          <w:tcPr>
            <w:tcW w:w="1502" w:type="dxa"/>
            <w:shd w:val="clear" w:color="auto" w:fill="FFD966" w:themeFill="accent4" w:themeFillTint="99"/>
          </w:tcPr>
          <w:p w14:paraId="6CB8FA21" w14:textId="083AA789" w:rsidR="004C669D" w:rsidRDefault="004C669D" w:rsidP="004C669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60B6A2" w14:textId="5FCCBAB3" w:rsidR="004C669D" w:rsidRDefault="000D2D74" w:rsidP="004C669D">
            <w:r>
              <w:t>V</w:t>
            </w:r>
          </w:p>
        </w:tc>
      </w:tr>
      <w:tr w:rsidR="00227A7D" w14:paraId="1B14D603" w14:textId="77777777" w:rsidTr="00227A7D">
        <w:tc>
          <w:tcPr>
            <w:tcW w:w="1501" w:type="dxa"/>
          </w:tcPr>
          <w:p w14:paraId="6148DFCB" w14:textId="333E427D" w:rsidR="00227A7D" w:rsidRDefault="00227A7D" w:rsidP="00227A7D">
            <w:r>
              <w:t>9</w:t>
            </w:r>
          </w:p>
        </w:tc>
        <w:tc>
          <w:tcPr>
            <w:tcW w:w="1501" w:type="dxa"/>
            <w:shd w:val="clear" w:color="auto" w:fill="A5A5A5" w:themeFill="accent3"/>
          </w:tcPr>
          <w:p w14:paraId="43BE606A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79858B09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1333D1E2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46077716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2770525F" w14:textId="77777777" w:rsidR="00227A7D" w:rsidRDefault="00227A7D" w:rsidP="00227A7D"/>
        </w:tc>
      </w:tr>
      <w:tr w:rsidR="00227A7D" w14:paraId="246F2367" w14:textId="77777777" w:rsidTr="00227A7D">
        <w:tc>
          <w:tcPr>
            <w:tcW w:w="1501" w:type="dxa"/>
          </w:tcPr>
          <w:p w14:paraId="09630038" w14:textId="16495BED" w:rsidR="00227A7D" w:rsidRDefault="00227A7D" w:rsidP="00227A7D">
            <w:r>
              <w:t>10</w:t>
            </w:r>
          </w:p>
        </w:tc>
        <w:tc>
          <w:tcPr>
            <w:tcW w:w="1501" w:type="dxa"/>
            <w:shd w:val="clear" w:color="auto" w:fill="A5A5A5" w:themeFill="accent3"/>
          </w:tcPr>
          <w:p w14:paraId="360C10A1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07E6B161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382F9541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147DAF3D" w14:textId="77777777" w:rsidR="00227A7D" w:rsidRDefault="00227A7D" w:rsidP="00227A7D"/>
        </w:tc>
        <w:tc>
          <w:tcPr>
            <w:tcW w:w="1502" w:type="dxa"/>
            <w:shd w:val="clear" w:color="auto" w:fill="AEAAAA" w:themeFill="background2" w:themeFillShade="BF"/>
          </w:tcPr>
          <w:p w14:paraId="34B87BB8" w14:textId="77777777" w:rsidR="00227A7D" w:rsidRDefault="00227A7D" w:rsidP="00227A7D"/>
        </w:tc>
      </w:tr>
      <w:tr w:rsidR="00227A7D" w14:paraId="3269E6B6" w14:textId="77777777" w:rsidTr="00227A7D">
        <w:tc>
          <w:tcPr>
            <w:tcW w:w="1501" w:type="dxa"/>
          </w:tcPr>
          <w:p w14:paraId="56ADECED" w14:textId="308CC798" w:rsidR="00227A7D" w:rsidRDefault="00227A7D" w:rsidP="00227A7D">
            <w:r>
              <w:t>11</w:t>
            </w:r>
          </w:p>
        </w:tc>
        <w:tc>
          <w:tcPr>
            <w:tcW w:w="1501" w:type="dxa"/>
            <w:shd w:val="clear" w:color="auto" w:fill="A5A5A5" w:themeFill="accent3"/>
          </w:tcPr>
          <w:p w14:paraId="69671703" w14:textId="77777777" w:rsidR="00227A7D" w:rsidRDefault="00227A7D" w:rsidP="00227A7D"/>
        </w:tc>
        <w:tc>
          <w:tcPr>
            <w:tcW w:w="1502" w:type="dxa"/>
            <w:shd w:val="clear" w:color="auto" w:fill="9CC2E5" w:themeFill="accent5" w:themeFillTint="99"/>
          </w:tcPr>
          <w:p w14:paraId="32EAC2E7" w14:textId="4AD30EA1" w:rsidR="00227A7D" w:rsidRDefault="00227A7D" w:rsidP="00227A7D">
            <w:r>
              <w:t>A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7343F893" w14:textId="1DE525E9" w:rsidR="00227A7D" w:rsidRDefault="00227A7D" w:rsidP="00227A7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1A40562" w14:textId="7AEC12F0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5C6F3C51" w14:textId="77777777" w:rsidR="00227A7D" w:rsidRDefault="00227A7D" w:rsidP="00227A7D"/>
        </w:tc>
      </w:tr>
      <w:tr w:rsidR="00227A7D" w14:paraId="62CA22E9" w14:textId="77777777" w:rsidTr="00227A7D">
        <w:tc>
          <w:tcPr>
            <w:tcW w:w="1501" w:type="dxa"/>
          </w:tcPr>
          <w:p w14:paraId="23C4B48D" w14:textId="440133A9" w:rsidR="00227A7D" w:rsidRDefault="00227A7D" w:rsidP="00227A7D">
            <w:r>
              <w:t>12</w:t>
            </w:r>
          </w:p>
        </w:tc>
        <w:tc>
          <w:tcPr>
            <w:tcW w:w="1501" w:type="dxa"/>
            <w:shd w:val="clear" w:color="auto" w:fill="A5A5A5" w:themeFill="accent3"/>
          </w:tcPr>
          <w:p w14:paraId="4C4F564B" w14:textId="77777777" w:rsidR="00227A7D" w:rsidRDefault="00227A7D" w:rsidP="00227A7D"/>
        </w:tc>
        <w:tc>
          <w:tcPr>
            <w:tcW w:w="1502" w:type="dxa"/>
            <w:shd w:val="clear" w:color="auto" w:fill="C5E0B3" w:themeFill="accent6" w:themeFillTint="66"/>
          </w:tcPr>
          <w:p w14:paraId="1AAE699E" w14:textId="4D9F8356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0169B3B" w14:textId="7B7E67B6" w:rsidR="00227A7D" w:rsidRDefault="00227A7D" w:rsidP="00227A7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6E4DEF30" w14:textId="3B5D996B" w:rsidR="00227A7D" w:rsidRDefault="00227A7D" w:rsidP="00227A7D">
            <w:r>
              <w:t>C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3EDDEC97" w14:textId="77777777" w:rsidR="00227A7D" w:rsidRDefault="00227A7D" w:rsidP="00227A7D"/>
        </w:tc>
      </w:tr>
      <w:tr w:rsidR="00227A7D" w14:paraId="54DE1BD3" w14:textId="77777777" w:rsidTr="00227A7D">
        <w:tc>
          <w:tcPr>
            <w:tcW w:w="1501" w:type="dxa"/>
          </w:tcPr>
          <w:p w14:paraId="7FAA3E79" w14:textId="68E1D391" w:rsidR="00227A7D" w:rsidRDefault="00227A7D" w:rsidP="00227A7D">
            <w:r>
              <w:t>13 A</w:t>
            </w:r>
          </w:p>
        </w:tc>
        <w:tc>
          <w:tcPr>
            <w:tcW w:w="1501" w:type="dxa"/>
            <w:shd w:val="clear" w:color="auto" w:fill="9CC2E5" w:themeFill="accent5" w:themeFillTint="99"/>
          </w:tcPr>
          <w:p w14:paraId="412BB57F" w14:textId="10D371B8" w:rsidR="00227A7D" w:rsidRDefault="00227A7D" w:rsidP="00227A7D">
            <w:r>
              <w:t>A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44DEA79F" w14:textId="1ABE5D23" w:rsidR="00227A7D" w:rsidRDefault="00227A7D" w:rsidP="00227A7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CD15A7A" w14:textId="1407D186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688BA62" w14:textId="0AFDB1F0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663270D" w14:textId="419FF6C4" w:rsidR="00227A7D" w:rsidRDefault="00227A7D" w:rsidP="00227A7D">
            <w:r>
              <w:t>V</w:t>
            </w:r>
          </w:p>
        </w:tc>
      </w:tr>
      <w:tr w:rsidR="00227A7D" w14:paraId="0C457B07" w14:textId="77777777" w:rsidTr="00227A7D">
        <w:tc>
          <w:tcPr>
            <w:tcW w:w="1501" w:type="dxa"/>
          </w:tcPr>
          <w:p w14:paraId="67DE6277" w14:textId="3A7E5AFC" w:rsidR="00227A7D" w:rsidRDefault="00227A7D" w:rsidP="00227A7D">
            <w:r>
              <w:t>13 B</w:t>
            </w:r>
          </w:p>
        </w:tc>
        <w:tc>
          <w:tcPr>
            <w:tcW w:w="1501" w:type="dxa"/>
            <w:shd w:val="clear" w:color="auto" w:fill="A5A5A5" w:themeFill="accent3"/>
          </w:tcPr>
          <w:p w14:paraId="59744FE3" w14:textId="77777777" w:rsidR="00227A7D" w:rsidRDefault="00227A7D" w:rsidP="00227A7D"/>
        </w:tc>
        <w:tc>
          <w:tcPr>
            <w:tcW w:w="1502" w:type="dxa"/>
            <w:shd w:val="clear" w:color="auto" w:fill="A5A5A5" w:themeFill="accent3"/>
          </w:tcPr>
          <w:p w14:paraId="5E299D71" w14:textId="77777777" w:rsidR="00227A7D" w:rsidRDefault="00227A7D" w:rsidP="00227A7D"/>
        </w:tc>
        <w:tc>
          <w:tcPr>
            <w:tcW w:w="1502" w:type="dxa"/>
            <w:shd w:val="clear" w:color="auto" w:fill="9CC2E5" w:themeFill="accent5" w:themeFillTint="99"/>
          </w:tcPr>
          <w:p w14:paraId="7D89DA0E" w14:textId="30CA87FC" w:rsidR="00227A7D" w:rsidRDefault="00227A7D" w:rsidP="00227A7D">
            <w:r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C7F3B68" w14:textId="64CF8CA9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2816C30C" w14:textId="77777777" w:rsidR="00227A7D" w:rsidRDefault="00227A7D" w:rsidP="00227A7D"/>
        </w:tc>
      </w:tr>
      <w:tr w:rsidR="00227A7D" w14:paraId="10FF98D3" w14:textId="77777777" w:rsidTr="00227A7D">
        <w:tc>
          <w:tcPr>
            <w:tcW w:w="1501" w:type="dxa"/>
          </w:tcPr>
          <w:p w14:paraId="608D82F3" w14:textId="1C755250" w:rsidR="00227A7D" w:rsidRDefault="00227A7D" w:rsidP="00227A7D">
            <w:r>
              <w:t>13 C</w:t>
            </w:r>
          </w:p>
        </w:tc>
        <w:tc>
          <w:tcPr>
            <w:tcW w:w="1501" w:type="dxa"/>
            <w:shd w:val="clear" w:color="auto" w:fill="C5E0B3" w:themeFill="accent6" w:themeFillTint="66"/>
          </w:tcPr>
          <w:p w14:paraId="2FE58217" w14:textId="09541F7E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2BC6FB8" w14:textId="7B48CE0E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216A4A2" w14:textId="3315F283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9B6BCEF" w14:textId="6C055624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27AEDC0" w14:textId="23C69904" w:rsidR="00227A7D" w:rsidRDefault="00227A7D" w:rsidP="00227A7D">
            <w:r>
              <w:t>V</w:t>
            </w:r>
          </w:p>
        </w:tc>
      </w:tr>
      <w:tr w:rsidR="00227A7D" w14:paraId="3982AC8A" w14:textId="77777777" w:rsidTr="00227A7D">
        <w:tc>
          <w:tcPr>
            <w:tcW w:w="1501" w:type="dxa"/>
          </w:tcPr>
          <w:p w14:paraId="3896815D" w14:textId="5BE37597" w:rsidR="00227A7D" w:rsidRDefault="00227A7D" w:rsidP="00227A7D">
            <w:r>
              <w:t>13 D</w:t>
            </w:r>
          </w:p>
        </w:tc>
        <w:tc>
          <w:tcPr>
            <w:tcW w:w="1501" w:type="dxa"/>
            <w:shd w:val="clear" w:color="auto" w:fill="A5A5A5" w:themeFill="accent3"/>
          </w:tcPr>
          <w:p w14:paraId="00ED94CC" w14:textId="77777777" w:rsidR="00227A7D" w:rsidRDefault="00227A7D" w:rsidP="00227A7D"/>
        </w:tc>
        <w:tc>
          <w:tcPr>
            <w:tcW w:w="1502" w:type="dxa"/>
            <w:shd w:val="clear" w:color="auto" w:fill="C5E0B3" w:themeFill="accent6" w:themeFillTint="66"/>
          </w:tcPr>
          <w:p w14:paraId="3571F894" w14:textId="14E904B3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705A0E85" w14:textId="4A65FD20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9EBF7EE" w14:textId="45AC9402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7C9349C9" w14:textId="77777777" w:rsidR="00227A7D" w:rsidRDefault="00227A7D" w:rsidP="00227A7D"/>
        </w:tc>
      </w:tr>
      <w:tr w:rsidR="00227A7D" w14:paraId="21CAB7DB" w14:textId="77777777" w:rsidTr="00227A7D">
        <w:tc>
          <w:tcPr>
            <w:tcW w:w="1501" w:type="dxa"/>
          </w:tcPr>
          <w:p w14:paraId="6522022C" w14:textId="1DB65872" w:rsidR="00227A7D" w:rsidRDefault="00227A7D" w:rsidP="00227A7D">
            <w:r>
              <w:t xml:space="preserve">13 E </w:t>
            </w:r>
          </w:p>
        </w:tc>
        <w:tc>
          <w:tcPr>
            <w:tcW w:w="1501" w:type="dxa"/>
            <w:shd w:val="clear" w:color="auto" w:fill="A5A5A5" w:themeFill="accent3"/>
          </w:tcPr>
          <w:p w14:paraId="64BA3C3B" w14:textId="77777777" w:rsidR="00227A7D" w:rsidRDefault="00227A7D" w:rsidP="00227A7D"/>
        </w:tc>
        <w:tc>
          <w:tcPr>
            <w:tcW w:w="1502" w:type="dxa"/>
            <w:shd w:val="clear" w:color="auto" w:fill="C5E0B3" w:themeFill="accent6" w:themeFillTint="66"/>
          </w:tcPr>
          <w:p w14:paraId="57A59300" w14:textId="08B6F356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605529A" w14:textId="6DA1DF37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53E8B21" w14:textId="75FD2AED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1B6C38C6" w14:textId="77777777" w:rsidR="00227A7D" w:rsidRDefault="00227A7D" w:rsidP="00227A7D"/>
        </w:tc>
      </w:tr>
      <w:tr w:rsidR="00227A7D" w14:paraId="44BBEFF0" w14:textId="77777777" w:rsidTr="00227A7D">
        <w:tc>
          <w:tcPr>
            <w:tcW w:w="1501" w:type="dxa"/>
          </w:tcPr>
          <w:p w14:paraId="78FC21AD" w14:textId="776BC2E9" w:rsidR="00227A7D" w:rsidRDefault="00227A7D" w:rsidP="00227A7D">
            <w:r>
              <w:t>14 A</w:t>
            </w:r>
          </w:p>
        </w:tc>
        <w:tc>
          <w:tcPr>
            <w:tcW w:w="1501" w:type="dxa"/>
            <w:shd w:val="clear" w:color="auto" w:fill="A5A5A5" w:themeFill="accent3"/>
          </w:tcPr>
          <w:p w14:paraId="7BA4D0DF" w14:textId="77777777" w:rsidR="00227A7D" w:rsidRDefault="00227A7D" w:rsidP="00227A7D"/>
        </w:tc>
        <w:tc>
          <w:tcPr>
            <w:tcW w:w="1502" w:type="dxa"/>
            <w:shd w:val="clear" w:color="auto" w:fill="A5A5A5" w:themeFill="accent3"/>
          </w:tcPr>
          <w:p w14:paraId="7CEDF1EB" w14:textId="77777777" w:rsidR="00227A7D" w:rsidRDefault="00227A7D" w:rsidP="00227A7D"/>
        </w:tc>
        <w:tc>
          <w:tcPr>
            <w:tcW w:w="1502" w:type="dxa"/>
            <w:shd w:val="clear" w:color="auto" w:fill="FFD966" w:themeFill="accent4" w:themeFillTint="99"/>
          </w:tcPr>
          <w:p w14:paraId="4F66CEC3" w14:textId="0C64C04F" w:rsidR="00227A7D" w:rsidRDefault="00227A7D" w:rsidP="00227A7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616FB90" w14:textId="10325412" w:rsidR="00227A7D" w:rsidRDefault="00227A7D" w:rsidP="00227A7D">
            <w:r>
              <w:t>A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2ABD8C4B" w14:textId="77777777" w:rsidR="00227A7D" w:rsidRDefault="00227A7D" w:rsidP="00227A7D"/>
        </w:tc>
      </w:tr>
      <w:tr w:rsidR="00227A7D" w14:paraId="446D60CF" w14:textId="77777777" w:rsidTr="00227A7D">
        <w:tc>
          <w:tcPr>
            <w:tcW w:w="1501" w:type="dxa"/>
          </w:tcPr>
          <w:p w14:paraId="78F0AA18" w14:textId="7C215901" w:rsidR="00227A7D" w:rsidRDefault="00227A7D" w:rsidP="00227A7D">
            <w:r>
              <w:t>14 B</w:t>
            </w:r>
          </w:p>
        </w:tc>
        <w:tc>
          <w:tcPr>
            <w:tcW w:w="1501" w:type="dxa"/>
            <w:shd w:val="clear" w:color="auto" w:fill="A5A5A5" w:themeFill="accent3"/>
          </w:tcPr>
          <w:p w14:paraId="43BA47BD" w14:textId="77777777" w:rsidR="00227A7D" w:rsidRDefault="00227A7D" w:rsidP="00227A7D"/>
        </w:tc>
        <w:tc>
          <w:tcPr>
            <w:tcW w:w="1502" w:type="dxa"/>
            <w:shd w:val="clear" w:color="auto" w:fill="A5A5A5" w:themeFill="accent3"/>
          </w:tcPr>
          <w:p w14:paraId="5C5F0296" w14:textId="77777777" w:rsidR="00227A7D" w:rsidRDefault="00227A7D" w:rsidP="00227A7D"/>
        </w:tc>
        <w:tc>
          <w:tcPr>
            <w:tcW w:w="1502" w:type="dxa"/>
            <w:shd w:val="clear" w:color="auto" w:fill="A5A5A5" w:themeFill="accent3"/>
          </w:tcPr>
          <w:p w14:paraId="43F32808" w14:textId="77777777" w:rsidR="00227A7D" w:rsidRDefault="00227A7D" w:rsidP="00227A7D"/>
        </w:tc>
        <w:tc>
          <w:tcPr>
            <w:tcW w:w="1502" w:type="dxa"/>
            <w:shd w:val="clear" w:color="auto" w:fill="FFD966" w:themeFill="accent4" w:themeFillTint="99"/>
          </w:tcPr>
          <w:p w14:paraId="62539831" w14:textId="75CFE0F2" w:rsidR="00227A7D" w:rsidRDefault="00227A7D" w:rsidP="00227A7D">
            <w:r>
              <w:t>C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3C026F1C" w14:textId="42F59CC6" w:rsidR="00227A7D" w:rsidRDefault="00227A7D" w:rsidP="00227A7D">
            <w:r>
              <w:t>A</w:t>
            </w:r>
          </w:p>
        </w:tc>
      </w:tr>
      <w:tr w:rsidR="00227A7D" w14:paraId="3D331BCF" w14:textId="77777777" w:rsidTr="00227A7D">
        <w:tc>
          <w:tcPr>
            <w:tcW w:w="1501" w:type="dxa"/>
          </w:tcPr>
          <w:p w14:paraId="3327C4A9" w14:textId="26607F04" w:rsidR="00227A7D" w:rsidRDefault="00227A7D" w:rsidP="00227A7D">
            <w:r>
              <w:t>14 C</w:t>
            </w:r>
          </w:p>
        </w:tc>
        <w:tc>
          <w:tcPr>
            <w:tcW w:w="1501" w:type="dxa"/>
            <w:shd w:val="clear" w:color="auto" w:fill="A5A5A5" w:themeFill="accent3"/>
          </w:tcPr>
          <w:p w14:paraId="17B04A9C" w14:textId="77777777" w:rsidR="00227A7D" w:rsidRDefault="00227A7D" w:rsidP="00227A7D"/>
        </w:tc>
        <w:tc>
          <w:tcPr>
            <w:tcW w:w="1502" w:type="dxa"/>
            <w:shd w:val="clear" w:color="auto" w:fill="C5E0B3" w:themeFill="accent6" w:themeFillTint="66"/>
          </w:tcPr>
          <w:p w14:paraId="612AF386" w14:textId="638C3151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7CD4601" w14:textId="144CE504" w:rsidR="00227A7D" w:rsidRDefault="00227A7D" w:rsidP="00227A7D">
            <w:r w:rsidRPr="00C32610"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2903648A" w14:textId="64FA9634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0234C340" w14:textId="77777777" w:rsidR="00227A7D" w:rsidRDefault="00227A7D" w:rsidP="00227A7D"/>
        </w:tc>
      </w:tr>
      <w:tr w:rsidR="00227A7D" w14:paraId="7CF70E62" w14:textId="77777777" w:rsidTr="00227A7D">
        <w:tc>
          <w:tcPr>
            <w:tcW w:w="1501" w:type="dxa"/>
          </w:tcPr>
          <w:p w14:paraId="6CBE9875" w14:textId="5EF57579" w:rsidR="00227A7D" w:rsidRDefault="00227A7D" w:rsidP="00227A7D">
            <w:r>
              <w:t>14 D</w:t>
            </w:r>
          </w:p>
        </w:tc>
        <w:tc>
          <w:tcPr>
            <w:tcW w:w="1501" w:type="dxa"/>
            <w:shd w:val="clear" w:color="auto" w:fill="A5A5A5" w:themeFill="accent3"/>
          </w:tcPr>
          <w:p w14:paraId="66EBC38D" w14:textId="77777777" w:rsidR="00227A7D" w:rsidRDefault="00227A7D" w:rsidP="00227A7D"/>
        </w:tc>
        <w:tc>
          <w:tcPr>
            <w:tcW w:w="1502" w:type="dxa"/>
            <w:shd w:val="clear" w:color="auto" w:fill="C5E0B3" w:themeFill="accent6" w:themeFillTint="66"/>
          </w:tcPr>
          <w:p w14:paraId="7DB9EC95" w14:textId="7C613B3A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0B613B4" w14:textId="392A2751" w:rsidR="00227A7D" w:rsidRDefault="00227A7D" w:rsidP="00227A7D">
            <w:r w:rsidRPr="00C32610">
              <w:t>V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441EB8BB" w14:textId="21332306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AEAAAA" w:themeFill="background2" w:themeFillShade="BF"/>
          </w:tcPr>
          <w:p w14:paraId="69A1BDB1" w14:textId="77777777" w:rsidR="00227A7D" w:rsidRDefault="00227A7D" w:rsidP="00227A7D"/>
        </w:tc>
      </w:tr>
      <w:tr w:rsidR="00227A7D" w14:paraId="70C32E47" w14:textId="77777777" w:rsidTr="00227A7D">
        <w:tc>
          <w:tcPr>
            <w:tcW w:w="1501" w:type="dxa"/>
          </w:tcPr>
          <w:p w14:paraId="2CEFB2B3" w14:textId="3BA33CB2" w:rsidR="00227A7D" w:rsidRDefault="00227A7D" w:rsidP="00227A7D">
            <w:r>
              <w:t>15</w:t>
            </w:r>
          </w:p>
        </w:tc>
        <w:tc>
          <w:tcPr>
            <w:tcW w:w="1501" w:type="dxa"/>
            <w:shd w:val="clear" w:color="auto" w:fill="FFD966" w:themeFill="accent4" w:themeFillTint="99"/>
          </w:tcPr>
          <w:p w14:paraId="02A7427D" w14:textId="41D3536E" w:rsidR="00227A7D" w:rsidRDefault="00227A7D" w:rsidP="00227A7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65AE777F" w14:textId="633469EB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9CC2E5" w:themeFill="accent5" w:themeFillTint="99"/>
          </w:tcPr>
          <w:p w14:paraId="712B24EB" w14:textId="6CD036BB" w:rsidR="00227A7D" w:rsidRDefault="00227A7D" w:rsidP="00227A7D">
            <w:r w:rsidRPr="00C32610">
              <w:t>A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1F343DCA" w14:textId="0AD0A663" w:rsidR="00227A7D" w:rsidRDefault="00227A7D" w:rsidP="00227A7D">
            <w:r>
              <w:t>V</w:t>
            </w:r>
          </w:p>
        </w:tc>
        <w:tc>
          <w:tcPr>
            <w:tcW w:w="1502" w:type="dxa"/>
            <w:shd w:val="clear" w:color="auto" w:fill="FFD966" w:themeFill="accent4" w:themeFillTint="99"/>
          </w:tcPr>
          <w:p w14:paraId="32332FF2" w14:textId="018BE096" w:rsidR="00227A7D" w:rsidRDefault="00227A7D" w:rsidP="00227A7D">
            <w:r>
              <w:t>C</w:t>
            </w:r>
          </w:p>
        </w:tc>
      </w:tr>
      <w:tr w:rsidR="00227A7D" w14:paraId="3ADFB4C2" w14:textId="77777777" w:rsidTr="00227A7D">
        <w:tc>
          <w:tcPr>
            <w:tcW w:w="1501" w:type="dxa"/>
          </w:tcPr>
          <w:p w14:paraId="0AD3520E" w14:textId="6D18BB99" w:rsidR="00227A7D" w:rsidRDefault="00227A7D" w:rsidP="00227A7D">
            <w:r>
              <w:t>16</w:t>
            </w:r>
          </w:p>
        </w:tc>
        <w:tc>
          <w:tcPr>
            <w:tcW w:w="1501" w:type="dxa"/>
            <w:shd w:val="clear" w:color="auto" w:fill="A5A5A5" w:themeFill="accent3"/>
          </w:tcPr>
          <w:p w14:paraId="67FFAB17" w14:textId="77777777" w:rsidR="00227A7D" w:rsidRDefault="00227A7D" w:rsidP="00227A7D"/>
        </w:tc>
        <w:tc>
          <w:tcPr>
            <w:tcW w:w="1502" w:type="dxa"/>
            <w:shd w:val="clear" w:color="auto" w:fill="A5A5A5" w:themeFill="accent3"/>
          </w:tcPr>
          <w:p w14:paraId="5653808C" w14:textId="77777777" w:rsidR="00227A7D" w:rsidRDefault="00227A7D" w:rsidP="00227A7D"/>
        </w:tc>
        <w:tc>
          <w:tcPr>
            <w:tcW w:w="1502" w:type="dxa"/>
            <w:shd w:val="clear" w:color="auto" w:fill="A5A5A5" w:themeFill="accent3"/>
          </w:tcPr>
          <w:p w14:paraId="5C7769FA" w14:textId="77777777" w:rsidR="00227A7D" w:rsidRDefault="00227A7D" w:rsidP="00227A7D"/>
        </w:tc>
        <w:tc>
          <w:tcPr>
            <w:tcW w:w="1502" w:type="dxa"/>
            <w:shd w:val="clear" w:color="auto" w:fill="FFD966" w:themeFill="accent4" w:themeFillTint="99"/>
          </w:tcPr>
          <w:p w14:paraId="6C2983F8" w14:textId="6E338BF1" w:rsidR="00227A7D" w:rsidRDefault="00227A7D" w:rsidP="00227A7D">
            <w:r>
              <w:t>C</w:t>
            </w:r>
          </w:p>
        </w:tc>
        <w:tc>
          <w:tcPr>
            <w:tcW w:w="1502" w:type="dxa"/>
            <w:shd w:val="clear" w:color="auto" w:fill="C5E0B3" w:themeFill="accent6" w:themeFillTint="66"/>
          </w:tcPr>
          <w:p w14:paraId="0FB8AD5E" w14:textId="4A8C9842" w:rsidR="00227A7D" w:rsidRDefault="00227A7D" w:rsidP="00227A7D">
            <w:r>
              <w:t>V</w:t>
            </w:r>
          </w:p>
        </w:tc>
      </w:tr>
    </w:tbl>
    <w:p w14:paraId="697F9854" w14:textId="1C48C20E" w:rsidR="00947A8A" w:rsidRDefault="00947A8A" w:rsidP="00F050C1"/>
    <w:p w14:paraId="1AC7BD6F" w14:textId="541E6899" w:rsidR="00E2652D" w:rsidRDefault="00E2652D" w:rsidP="00F050C1">
      <w:r>
        <w:t>V = visible (not signed up)</w:t>
      </w:r>
      <w:r w:rsidR="00C32610">
        <w:t xml:space="preserve"> – user-task record does not exist</w:t>
      </w:r>
    </w:p>
    <w:p w14:paraId="72F90098" w14:textId="5E730A82" w:rsidR="00E2652D" w:rsidRDefault="00E2652D" w:rsidP="00E2652D">
      <w:r>
        <w:t>A = active (signed up)</w:t>
      </w:r>
      <w:r w:rsidR="00C32610">
        <w:t xml:space="preserve"> – user-task record exists</w:t>
      </w:r>
    </w:p>
    <w:p w14:paraId="6B2B4FBB" w14:textId="512F212E" w:rsidR="00E2652D" w:rsidRDefault="00E2652D" w:rsidP="00E2652D">
      <w:r>
        <w:t>C = closed (signed up)</w:t>
      </w:r>
      <w:r w:rsidR="00C32610">
        <w:t xml:space="preserve"> – user-task record exists</w:t>
      </w:r>
    </w:p>
    <w:p w14:paraId="3ADE0881" w14:textId="77777777" w:rsidR="00E2652D" w:rsidRPr="00F050C1" w:rsidRDefault="00E2652D" w:rsidP="00F050C1"/>
    <w:sectPr w:rsidR="00E2652D" w:rsidRPr="00F050C1" w:rsidSect="006C19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C1"/>
    <w:rsid w:val="00000339"/>
    <w:rsid w:val="0003566F"/>
    <w:rsid w:val="00074E96"/>
    <w:rsid w:val="000D2D74"/>
    <w:rsid w:val="0011576B"/>
    <w:rsid w:val="00195BE8"/>
    <w:rsid w:val="001A33CF"/>
    <w:rsid w:val="001F6BEE"/>
    <w:rsid w:val="00214647"/>
    <w:rsid w:val="00227A7D"/>
    <w:rsid w:val="002359C2"/>
    <w:rsid w:val="00243BEB"/>
    <w:rsid w:val="002877BA"/>
    <w:rsid w:val="00341253"/>
    <w:rsid w:val="00357BF5"/>
    <w:rsid w:val="004C669D"/>
    <w:rsid w:val="005301F0"/>
    <w:rsid w:val="00554FDB"/>
    <w:rsid w:val="00674F89"/>
    <w:rsid w:val="006801AE"/>
    <w:rsid w:val="0069078D"/>
    <w:rsid w:val="006C19D7"/>
    <w:rsid w:val="00740594"/>
    <w:rsid w:val="00797E71"/>
    <w:rsid w:val="007D4456"/>
    <w:rsid w:val="007F0FA8"/>
    <w:rsid w:val="00802055"/>
    <w:rsid w:val="00804A8D"/>
    <w:rsid w:val="008B7B67"/>
    <w:rsid w:val="00931BBB"/>
    <w:rsid w:val="00947A8A"/>
    <w:rsid w:val="00BC42C5"/>
    <w:rsid w:val="00BE2E96"/>
    <w:rsid w:val="00C32610"/>
    <w:rsid w:val="00C55446"/>
    <w:rsid w:val="00C65998"/>
    <w:rsid w:val="00D070E7"/>
    <w:rsid w:val="00D37184"/>
    <w:rsid w:val="00D73791"/>
    <w:rsid w:val="00DE524F"/>
    <w:rsid w:val="00E2652D"/>
    <w:rsid w:val="00EB2FF7"/>
    <w:rsid w:val="00EF0E41"/>
    <w:rsid w:val="00F050C1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5648"/>
  <w14:defaultImageDpi w14:val="32767"/>
  <w15:chartTrackingRefBased/>
  <w15:docId w15:val="{9C244772-1AE7-4540-B322-E919CC0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5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6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6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Paterson</dc:creator>
  <cp:keywords/>
  <dc:description/>
  <cp:lastModifiedBy>André Sartori</cp:lastModifiedBy>
  <cp:revision>15</cp:revision>
  <dcterms:created xsi:type="dcterms:W3CDTF">2018-11-05T10:52:00Z</dcterms:created>
  <dcterms:modified xsi:type="dcterms:W3CDTF">2021-01-18T21:24:00Z</dcterms:modified>
</cp:coreProperties>
</file>